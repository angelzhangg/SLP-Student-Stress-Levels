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2527C5" w14:textId="63D81CE4" w:rsidR="00C71911" w:rsidRPr="008B25F9" w:rsidRDefault="00DE5DEC" w:rsidP="005E11E3">
      <w:pPr>
        <w:spacing w:line="276" w:lineRule="auto"/>
        <w:jc w:val="center"/>
        <w:rPr>
          <w:rFonts w:ascii="Arial" w:hAnsi="Arial" w:cs="Arial"/>
          <w:b/>
          <w:sz w:val="28"/>
        </w:rPr>
      </w:pPr>
      <w:r w:rsidRPr="008B25F9">
        <w:rPr>
          <w:rFonts w:ascii="Arial" w:hAnsi="Arial" w:cs="Arial"/>
          <w:b/>
          <w:sz w:val="28"/>
        </w:rPr>
        <w:t>PROTOCOL TEMPLATE FOR INVESTIGATOR-INITIATED STUDIES</w:t>
      </w:r>
    </w:p>
    <w:p w14:paraId="1173694A" w14:textId="307F0793" w:rsidR="00F279E9" w:rsidRPr="00911F7B" w:rsidRDefault="00E80B53" w:rsidP="006A57A5">
      <w:pPr>
        <w:spacing w:line="276" w:lineRule="auto"/>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3D029365" wp14:editId="1BB07691">
                <wp:simplePos x="0" y="0"/>
                <wp:positionH relativeFrom="margin">
                  <wp:posOffset>-57651</wp:posOffset>
                </wp:positionH>
                <wp:positionV relativeFrom="paragraph">
                  <wp:posOffset>116840</wp:posOffset>
                </wp:positionV>
                <wp:extent cx="6076950" cy="21812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076950" cy="2181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F1ACB" id="Rectangle 1" o:spid="_x0000_s1026" style="position:absolute;margin-left:-4.55pt;margin-top:9.2pt;width:478.5pt;height:17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" filled="f" strokecolor="#243f60 [1604]" strokeweight="2pt">
                <w10:wrap anchorx="margin"/>
              </v:rect>
            </w:pict>
          </mc:Fallback>
        </mc:AlternateContent>
      </w:r>
    </w:p>
    <w:p w14:paraId="21183ED7" w14:textId="6F3C43AE" w:rsidR="008B25F9" w:rsidRPr="00207E03" w:rsidRDefault="00564237" w:rsidP="006A57A5">
      <w:pPr>
        <w:spacing w:line="276" w:lineRule="auto"/>
        <w:rPr>
          <w:rFonts w:ascii="Arial" w:hAnsi="Arial" w:cs="Arial"/>
          <w:b/>
        </w:rPr>
      </w:pPr>
      <w:r>
        <w:rPr>
          <w:rFonts w:ascii="Arial" w:hAnsi="Arial" w:cs="Arial"/>
          <w:b/>
        </w:rPr>
        <w:t xml:space="preserve"> </w:t>
      </w:r>
      <w:r w:rsidR="005E11E3">
        <w:rPr>
          <w:rFonts w:ascii="Arial" w:hAnsi="Arial" w:cs="Arial"/>
          <w:b/>
        </w:rPr>
        <w:t>INSTRUCTIONS:</w:t>
      </w:r>
    </w:p>
    <w:p w14:paraId="3385B602" w14:textId="1ACE6724" w:rsidR="000C494F" w:rsidRPr="00207E03" w:rsidRDefault="00C71911" w:rsidP="00207E03">
      <w:pPr>
        <w:pStyle w:val="ListParagraph"/>
        <w:numPr>
          <w:ilvl w:val="0"/>
          <w:numId w:val="14"/>
        </w:numPr>
        <w:spacing w:line="276" w:lineRule="auto"/>
        <w:rPr>
          <w:rFonts w:ascii="Arial" w:hAnsi="Arial" w:cs="Arial"/>
        </w:rPr>
      </w:pPr>
      <w:r w:rsidRPr="00207E03">
        <w:rPr>
          <w:rFonts w:ascii="Arial" w:hAnsi="Arial" w:cs="Arial"/>
        </w:rPr>
        <w:t xml:space="preserve">Sections will expand to fit your responses. </w:t>
      </w:r>
    </w:p>
    <w:p w14:paraId="2BA44C82" w14:textId="53BB4BB2" w:rsidR="000C494F" w:rsidRPr="00911F7B" w:rsidRDefault="000C494F" w:rsidP="006A57A5">
      <w:pPr>
        <w:spacing w:line="276" w:lineRule="auto"/>
        <w:rPr>
          <w:rFonts w:ascii="Arial" w:hAnsi="Arial" w:cs="Arial"/>
        </w:rPr>
      </w:pPr>
    </w:p>
    <w:p w14:paraId="5917F2A3" w14:textId="2C636E84" w:rsidR="000C494F" w:rsidRPr="00207E03" w:rsidRDefault="000C494F" w:rsidP="00207E03">
      <w:pPr>
        <w:pStyle w:val="ListParagraph"/>
        <w:numPr>
          <w:ilvl w:val="0"/>
          <w:numId w:val="14"/>
        </w:numPr>
        <w:spacing w:line="276" w:lineRule="auto"/>
        <w:rPr>
          <w:rFonts w:ascii="Arial" w:hAnsi="Arial" w:cs="Arial"/>
        </w:rPr>
      </w:pPr>
      <w:r w:rsidRPr="00207E03">
        <w:rPr>
          <w:rFonts w:ascii="Arial" w:hAnsi="Arial" w:cs="Arial"/>
        </w:rPr>
        <w:t>Keep an electronic copy to modify when making changes</w:t>
      </w:r>
      <w:r w:rsidR="00C71911" w:rsidRPr="00207E03">
        <w:rPr>
          <w:rFonts w:ascii="Arial" w:hAnsi="Arial" w:cs="Arial"/>
        </w:rPr>
        <w:t xml:space="preserve"> either as directed by the IRB,</w:t>
      </w:r>
      <w:r w:rsidR="00564237" w:rsidRPr="00207E03">
        <w:rPr>
          <w:rFonts w:ascii="Arial" w:hAnsi="Arial" w:cs="Arial"/>
        </w:rPr>
        <w:t xml:space="preserve"> </w:t>
      </w:r>
      <w:r w:rsidR="00C71911" w:rsidRPr="00207E03">
        <w:rPr>
          <w:rFonts w:ascii="Arial" w:hAnsi="Arial" w:cs="Arial"/>
        </w:rPr>
        <w:t>or for amendments/modifications</w:t>
      </w:r>
      <w:r w:rsidRPr="00207E03">
        <w:rPr>
          <w:rFonts w:ascii="Arial" w:hAnsi="Arial" w:cs="Arial"/>
        </w:rPr>
        <w:t xml:space="preserve">.  </w:t>
      </w:r>
    </w:p>
    <w:p w14:paraId="06C44823" w14:textId="77777777" w:rsidR="000C494F" w:rsidRPr="00911F7B" w:rsidRDefault="000C494F" w:rsidP="006A57A5">
      <w:pPr>
        <w:spacing w:line="276" w:lineRule="auto"/>
        <w:rPr>
          <w:rFonts w:ascii="Arial" w:hAnsi="Arial" w:cs="Arial"/>
        </w:rPr>
      </w:pPr>
    </w:p>
    <w:p w14:paraId="33100FED" w14:textId="323E602C" w:rsidR="000C494F" w:rsidRPr="00207E03" w:rsidRDefault="00C71911" w:rsidP="00207E03">
      <w:pPr>
        <w:pStyle w:val="ListParagraph"/>
        <w:numPr>
          <w:ilvl w:val="0"/>
          <w:numId w:val="14"/>
        </w:numPr>
        <w:spacing w:line="276" w:lineRule="auto"/>
        <w:rPr>
          <w:rFonts w:ascii="Arial" w:hAnsi="Arial" w:cs="Arial"/>
        </w:rPr>
      </w:pPr>
      <w:r w:rsidRPr="00207E03">
        <w:rPr>
          <w:rFonts w:ascii="Arial" w:hAnsi="Arial" w:cs="Arial"/>
        </w:rPr>
        <w:t xml:space="preserve">Mark sections </w:t>
      </w:r>
      <w:r w:rsidR="00564237" w:rsidRPr="00207E03">
        <w:rPr>
          <w:rFonts w:ascii="Arial" w:hAnsi="Arial" w:cs="Arial"/>
        </w:rPr>
        <w:t>“</w:t>
      </w:r>
      <w:r w:rsidRPr="00207E03">
        <w:rPr>
          <w:rFonts w:ascii="Arial" w:hAnsi="Arial" w:cs="Arial"/>
        </w:rPr>
        <w:t>NA</w:t>
      </w:r>
      <w:r w:rsidR="00564237" w:rsidRPr="00207E03">
        <w:rPr>
          <w:rFonts w:ascii="Arial" w:hAnsi="Arial" w:cs="Arial"/>
        </w:rPr>
        <w:t>”</w:t>
      </w:r>
      <w:r w:rsidRPr="00207E03">
        <w:rPr>
          <w:rFonts w:ascii="Arial" w:hAnsi="Arial" w:cs="Arial"/>
        </w:rPr>
        <w:t xml:space="preserve"> if they are not applicable to your research. </w:t>
      </w:r>
    </w:p>
    <w:p w14:paraId="0A3FCD32" w14:textId="77777777" w:rsidR="003F14B5" w:rsidRPr="00911F7B" w:rsidRDefault="003F14B5" w:rsidP="006A57A5">
      <w:pPr>
        <w:spacing w:line="276" w:lineRule="auto"/>
        <w:rPr>
          <w:rFonts w:ascii="Arial" w:hAnsi="Arial" w:cs="Arial"/>
        </w:rPr>
      </w:pPr>
    </w:p>
    <w:p w14:paraId="424263C0" w14:textId="22CAB768" w:rsidR="005724B6" w:rsidRPr="00207E03" w:rsidRDefault="003F14B5" w:rsidP="00207E03">
      <w:pPr>
        <w:pStyle w:val="ListParagraph"/>
        <w:numPr>
          <w:ilvl w:val="0"/>
          <w:numId w:val="14"/>
        </w:numPr>
        <w:spacing w:line="276" w:lineRule="auto"/>
        <w:rPr>
          <w:rFonts w:ascii="Arial" w:hAnsi="Arial" w:cs="Arial"/>
        </w:rPr>
      </w:pPr>
      <w:r w:rsidRPr="00207E03">
        <w:rPr>
          <w:rFonts w:ascii="Arial" w:hAnsi="Arial" w:cs="Arial"/>
        </w:rPr>
        <w:t xml:space="preserve">Please </w:t>
      </w:r>
      <w:r w:rsidR="004F0E4E" w:rsidRPr="00207E03">
        <w:rPr>
          <w:rFonts w:ascii="Arial" w:hAnsi="Arial" w:cs="Arial"/>
        </w:rPr>
        <w:t xml:space="preserve">use lay language, </w:t>
      </w:r>
      <w:r w:rsidRPr="00207E03">
        <w:rPr>
          <w:rFonts w:ascii="Arial" w:hAnsi="Arial" w:cs="Arial"/>
        </w:rPr>
        <w:t>avoid professional jargon and define all abbreviations when they first appear.</w:t>
      </w:r>
    </w:p>
    <w:p w14:paraId="44ECD9DE" w14:textId="77777777" w:rsidR="005724B6" w:rsidRPr="00911F7B" w:rsidRDefault="005724B6" w:rsidP="006A57A5">
      <w:pPr>
        <w:spacing w:line="276" w:lineRule="auto"/>
        <w:rPr>
          <w:rFonts w:ascii="Arial" w:hAnsi="Arial" w:cs="Arial"/>
        </w:rPr>
      </w:pPr>
    </w:p>
    <w:p w14:paraId="070CCC16" w14:textId="77777777" w:rsidR="00FC1D22" w:rsidRDefault="00FC1D22" w:rsidP="006A57A5">
      <w:pPr>
        <w:spacing w:line="276" w:lineRule="auto"/>
        <w:rPr>
          <w:rFonts w:ascii="Arial" w:hAnsi="Arial" w:cs="Arial"/>
          <w:b/>
          <w:sz w:val="28"/>
        </w:rPr>
      </w:pPr>
    </w:p>
    <w:p w14:paraId="4873E7F6" w14:textId="60C1D4C7" w:rsidR="001C7854" w:rsidRPr="00911F7B" w:rsidRDefault="001C7854" w:rsidP="006A57A5">
      <w:pPr>
        <w:spacing w:line="276" w:lineRule="auto"/>
        <w:rPr>
          <w:rFonts w:ascii="Arial" w:hAnsi="Arial" w:cs="Arial"/>
        </w:rPr>
      </w:pPr>
      <w:r w:rsidRPr="00911F7B">
        <w:rPr>
          <w:rFonts w:ascii="Arial" w:hAnsi="Arial" w:cs="Arial"/>
          <w:b/>
          <w:sz w:val="28"/>
        </w:rPr>
        <w:t>PROTOCOL TITLE:</w:t>
      </w:r>
    </w:p>
    <w:p w14:paraId="2D9585B2" w14:textId="3FAA7683" w:rsidR="00E554D4" w:rsidRDefault="008955E6" w:rsidP="00E554D4">
      <w:pPr>
        <w:pStyle w:val="NormalWeb"/>
        <w:spacing w:before="0" w:beforeAutospacing="0" w:after="0" w:afterAutospacing="0" w:line="480" w:lineRule="auto"/>
      </w:pPr>
      <w:r w:rsidRPr="00911F7B">
        <w:rPr>
          <w:rFonts w:ascii="Arial" w:hAnsi="Arial" w:cs="Arial"/>
        </w:rPr>
        <w:t xml:space="preserve">Response: </w:t>
      </w:r>
    </w:p>
    <w:p w14:paraId="21969AF1" w14:textId="695FDC03" w:rsidR="008955E6" w:rsidRPr="00911F7B" w:rsidRDefault="00E554D4" w:rsidP="006A57A5">
      <w:pPr>
        <w:pStyle w:val="BlockText"/>
        <w:shd w:val="clear" w:color="auto" w:fill="F2F2F2" w:themeFill="background1" w:themeFillShade="F2"/>
        <w:spacing w:before="0" w:after="0" w:line="276" w:lineRule="auto"/>
        <w:ind w:left="0" w:right="0"/>
        <w:rPr>
          <w:rFonts w:ascii="Arial" w:hAnsi="Arial" w:cs="Arial"/>
          <w:i w:val="0"/>
        </w:rPr>
      </w:pPr>
      <w:r>
        <w:rPr>
          <w:rFonts w:ascii="Arial" w:hAnsi="Arial" w:cs="Arial"/>
          <w:i w:val="0"/>
        </w:rPr>
        <w:t xml:space="preserve">Impact of Holistic Wellness Strategies and Techniques on Perceived Stress and Mental Well-Being of Graduate Speech-Language Pathology Students </w:t>
      </w:r>
    </w:p>
    <w:p w14:paraId="30B7EA18" w14:textId="20481DD4" w:rsidR="00671D85" w:rsidRPr="00CB44E7" w:rsidRDefault="00671D85" w:rsidP="006A57A5">
      <w:pPr>
        <w:spacing w:line="276" w:lineRule="auto"/>
        <w:rPr>
          <w:rFonts w:ascii="Arial" w:hAnsi="Arial" w:cs="Arial"/>
          <w:b/>
        </w:rPr>
      </w:pPr>
    </w:p>
    <w:p w14:paraId="1A9C6AF8" w14:textId="77777777" w:rsidR="009B19CA" w:rsidRPr="00911F7B" w:rsidRDefault="00433F72" w:rsidP="006A57A5">
      <w:pPr>
        <w:spacing w:line="276" w:lineRule="auto"/>
        <w:rPr>
          <w:rFonts w:ascii="Arial" w:hAnsi="Arial" w:cs="Arial"/>
          <w:b/>
          <w:sz w:val="28"/>
        </w:rPr>
      </w:pPr>
      <w:r w:rsidRPr="00911F7B">
        <w:rPr>
          <w:rFonts w:ascii="Arial" w:hAnsi="Arial" w:cs="Arial"/>
          <w:b/>
          <w:sz w:val="28"/>
        </w:rPr>
        <w:t>PROTOCOL VERSION</w:t>
      </w:r>
      <w:r w:rsidR="0069431A" w:rsidRPr="00911F7B">
        <w:rPr>
          <w:rFonts w:ascii="Arial" w:hAnsi="Arial" w:cs="Arial"/>
          <w:b/>
          <w:sz w:val="28"/>
        </w:rPr>
        <w:t>/AMENDMENT #</w:t>
      </w:r>
      <w:r w:rsidRPr="00911F7B">
        <w:rPr>
          <w:rFonts w:ascii="Arial" w:hAnsi="Arial" w:cs="Arial"/>
          <w:b/>
          <w:sz w:val="28"/>
        </w:rPr>
        <w:t xml:space="preserve"> AND DATE</w:t>
      </w:r>
    </w:p>
    <w:p w14:paraId="7DC0742C" w14:textId="77777777" w:rsidR="008955E6" w:rsidRPr="00911F7B" w:rsidRDefault="008955E6" w:rsidP="006A57A5">
      <w:pPr>
        <w:pStyle w:val="BlockText"/>
        <w:shd w:val="clear" w:color="auto" w:fill="F2F2F2" w:themeFill="background1" w:themeFillShade="F2"/>
        <w:spacing w:before="0" w:after="0" w:line="276" w:lineRule="auto"/>
        <w:ind w:left="0" w:right="0"/>
        <w:rPr>
          <w:rFonts w:ascii="Arial" w:hAnsi="Arial" w:cs="Arial"/>
          <w:i w:val="0"/>
        </w:rPr>
      </w:pPr>
      <w:r w:rsidRPr="00911F7B">
        <w:rPr>
          <w:rFonts w:ascii="Arial" w:hAnsi="Arial" w:cs="Arial"/>
          <w:i w:val="0"/>
        </w:rPr>
        <w:t xml:space="preserve">Response: </w:t>
      </w:r>
    </w:p>
    <w:p w14:paraId="5B35B225" w14:textId="77777777" w:rsidR="00671D85" w:rsidRPr="00CB44E7" w:rsidRDefault="00671D85" w:rsidP="006A57A5">
      <w:pPr>
        <w:spacing w:line="276" w:lineRule="auto"/>
        <w:rPr>
          <w:rFonts w:ascii="Arial" w:hAnsi="Arial" w:cs="Arial"/>
          <w:b/>
        </w:rPr>
      </w:pPr>
    </w:p>
    <w:p w14:paraId="36002084" w14:textId="77777777" w:rsidR="001C7854" w:rsidRPr="00911F7B" w:rsidRDefault="001C7854" w:rsidP="006A57A5">
      <w:pPr>
        <w:spacing w:line="276" w:lineRule="auto"/>
        <w:rPr>
          <w:rFonts w:ascii="Arial" w:hAnsi="Arial" w:cs="Arial"/>
          <w:b/>
          <w:sz w:val="28"/>
        </w:rPr>
      </w:pPr>
      <w:r w:rsidRPr="00911F7B">
        <w:rPr>
          <w:rFonts w:ascii="Arial" w:hAnsi="Arial" w:cs="Arial"/>
          <w:b/>
          <w:sz w:val="28"/>
        </w:rPr>
        <w:t>PRINCIPAL INVESTIGATOR:</w:t>
      </w:r>
    </w:p>
    <w:p w14:paraId="029FC06E" w14:textId="12276E4A" w:rsidR="005724B6" w:rsidRPr="00911F7B" w:rsidRDefault="008955E6" w:rsidP="005724B6">
      <w:pPr>
        <w:pStyle w:val="BlockText"/>
        <w:shd w:val="clear" w:color="auto" w:fill="F2F2F2" w:themeFill="background1" w:themeFillShade="F2"/>
        <w:spacing w:before="0" w:after="0" w:line="276" w:lineRule="auto"/>
        <w:ind w:left="0" w:right="0"/>
        <w:rPr>
          <w:rFonts w:ascii="Arial" w:hAnsi="Arial" w:cs="Arial"/>
          <w:i w:val="0"/>
        </w:rPr>
      </w:pPr>
      <w:r w:rsidRPr="00911F7B">
        <w:rPr>
          <w:rFonts w:ascii="Arial" w:hAnsi="Arial" w:cs="Arial"/>
          <w:i w:val="0"/>
        </w:rPr>
        <w:t xml:space="preserve">Response: </w:t>
      </w:r>
      <w:r w:rsidR="00E554D4">
        <w:rPr>
          <w:rFonts w:ascii="Arial" w:hAnsi="Arial" w:cs="Arial"/>
          <w:i w:val="0"/>
        </w:rPr>
        <w:t>Joy Kling</w:t>
      </w:r>
    </w:p>
    <w:p w14:paraId="7887D178" w14:textId="77777777" w:rsidR="005724B6" w:rsidRPr="00911F7B" w:rsidRDefault="005724B6" w:rsidP="00992F78">
      <w:pPr>
        <w:rPr>
          <w:rFonts w:ascii="Arial" w:hAnsi="Arial" w:cs="Arial"/>
        </w:rPr>
      </w:pPr>
      <w:bookmarkStart w:id="0" w:name="_Toc440956502"/>
    </w:p>
    <w:p w14:paraId="68BE02A0" w14:textId="663DE9AE" w:rsidR="00671D85" w:rsidRPr="00911F7B" w:rsidRDefault="005724B6" w:rsidP="00992F78">
      <w:pPr>
        <w:rPr>
          <w:rFonts w:ascii="Arial" w:hAnsi="Arial" w:cs="Arial"/>
          <w:b/>
          <w:sz w:val="28"/>
        </w:rPr>
      </w:pPr>
      <w:r w:rsidRPr="008B25F9">
        <w:rPr>
          <w:rFonts w:ascii="Arial" w:hAnsi="Arial" w:cs="Arial"/>
          <w:b/>
          <w:sz w:val="28"/>
        </w:rPr>
        <w:t>1.0</w:t>
      </w:r>
      <w:r w:rsidRPr="008B25F9">
        <w:rPr>
          <w:rFonts w:ascii="Arial" w:hAnsi="Arial" w:cs="Arial"/>
          <w:sz w:val="28"/>
        </w:rPr>
        <w:t xml:space="preserve"> </w:t>
      </w:r>
      <w:r w:rsidR="00393FAF" w:rsidRPr="00911F7B">
        <w:rPr>
          <w:rFonts w:ascii="Arial" w:hAnsi="Arial" w:cs="Arial"/>
          <w:b/>
          <w:sz w:val="28"/>
        </w:rPr>
        <w:t>Objectives</w:t>
      </w:r>
      <w:bookmarkEnd w:id="0"/>
    </w:p>
    <w:p w14:paraId="5C779634" w14:textId="77777777" w:rsidR="008955E6" w:rsidRPr="00911F7B" w:rsidRDefault="008955E6" w:rsidP="00992F78">
      <w:pPr>
        <w:rPr>
          <w:rFonts w:ascii="Arial" w:hAnsi="Arial" w:cs="Arial"/>
        </w:rPr>
      </w:pPr>
      <w:r w:rsidRPr="00911F7B">
        <w:rPr>
          <w:rFonts w:ascii="Arial" w:hAnsi="Arial" w:cs="Arial"/>
        </w:rPr>
        <w:t>1.1</w:t>
      </w:r>
      <w:r w:rsidRPr="00911F7B">
        <w:rPr>
          <w:rFonts w:ascii="Arial" w:hAnsi="Arial" w:cs="Arial"/>
        </w:rPr>
        <w:tab/>
        <w:t>Describe</w:t>
      </w:r>
      <w:r w:rsidRPr="00911F7B">
        <w:rPr>
          <w:rFonts w:ascii="Arial" w:hAnsi="Arial" w:cs="Arial"/>
          <w:sz w:val="20"/>
        </w:rPr>
        <w:t xml:space="preserve"> </w:t>
      </w:r>
      <w:r w:rsidRPr="00911F7B">
        <w:rPr>
          <w:rFonts w:ascii="Arial" w:hAnsi="Arial" w:cs="Arial"/>
        </w:rPr>
        <w:t>the purpose, specific aims, or objectives of this research. Specifically, explain why it is important to do the study.</w:t>
      </w:r>
    </w:p>
    <w:p w14:paraId="1AE0ECD8" w14:textId="744AEED6" w:rsidR="00E554D4" w:rsidRDefault="008955E6" w:rsidP="00E554D4">
      <w:pPr>
        <w:pStyle w:val="NormalWeb"/>
        <w:spacing w:before="0" w:beforeAutospacing="0" w:after="0" w:afterAutospacing="0"/>
      </w:pPr>
      <w:r w:rsidRPr="00911F7B">
        <w:rPr>
          <w:rFonts w:ascii="Arial" w:hAnsi="Arial" w:cs="Arial"/>
        </w:rPr>
        <w:t xml:space="preserve">Response: </w:t>
      </w:r>
      <w:r w:rsidR="00E554D4">
        <w:rPr>
          <w:color w:val="000000"/>
        </w:rPr>
        <w:t xml:space="preserve">The purpose of our pretest/posttest study is to assess the impact of implementation of holistic wellness techniques and strategies, including time management strategies, coping strategies, and communication seminars, on the mental well-being of graduate students in speech-language pathology. Impact is operationally defined as an improvement or decrease in self-reported outcomes of students’ perceived stress and mental well-being. Mental well-being is operationally defined as a student’s self-perception of their emotional, social, and physical wellness </w:t>
      </w:r>
      <w:proofErr w:type="gramStart"/>
      <w:r w:rsidR="00E554D4">
        <w:rPr>
          <w:color w:val="000000"/>
        </w:rPr>
        <w:t>in regards to</w:t>
      </w:r>
      <w:proofErr w:type="gramEnd"/>
      <w:r w:rsidR="00E554D4">
        <w:rPr>
          <w:color w:val="000000"/>
        </w:rPr>
        <w:t xml:space="preserve"> graduate program expectations and workload based upon a Qualtrics survey that combines both quantitative and qualitative questions. Perceived stress is operationally defined using the Perceived Stress Scale. A pre-survey, administered prior to implementation of mindfulness seminars, and post-survey, administered at the end of the fall semester, will be examined to determine the impact of implementation of structured </w:t>
      </w:r>
      <w:proofErr w:type="spellStart"/>
      <w:r w:rsidR="00E554D4">
        <w:rPr>
          <w:color w:val="000000"/>
        </w:rPr>
        <w:t>holtistic</w:t>
      </w:r>
      <w:proofErr w:type="spellEnd"/>
      <w:r w:rsidR="00E554D4">
        <w:rPr>
          <w:color w:val="000000"/>
        </w:rPr>
        <w:t xml:space="preserve"> wellness techniques and strategies. A total of 58 students met the criteria to be utilized in this study. </w:t>
      </w:r>
    </w:p>
    <w:p w14:paraId="6D6D0879" w14:textId="41EAD630" w:rsidR="002D2004" w:rsidRDefault="002D2004" w:rsidP="00E554D4"/>
    <w:p w14:paraId="540CDEC8" w14:textId="0AEB0657" w:rsidR="00F45EB8" w:rsidRPr="00911F7B" w:rsidRDefault="00F45EB8" w:rsidP="00992F78">
      <w:pPr>
        <w:pStyle w:val="BlockText"/>
        <w:shd w:val="clear" w:color="auto" w:fill="F2F2F2" w:themeFill="background1" w:themeFillShade="F2"/>
        <w:spacing w:before="0" w:after="0"/>
        <w:ind w:left="0" w:right="0"/>
        <w:rPr>
          <w:rFonts w:ascii="Arial" w:hAnsi="Arial" w:cs="Arial"/>
          <w:i w:val="0"/>
        </w:rPr>
      </w:pPr>
    </w:p>
    <w:p w14:paraId="70A707D3" w14:textId="057D00C0" w:rsidR="00671D85" w:rsidRPr="00CB44E7" w:rsidRDefault="00671D85" w:rsidP="00992F78">
      <w:pPr>
        <w:rPr>
          <w:rFonts w:ascii="Arial" w:hAnsi="Arial" w:cs="Arial"/>
          <w:b/>
        </w:rPr>
      </w:pPr>
      <w:bookmarkStart w:id="1" w:name="_Toc440956504"/>
    </w:p>
    <w:p w14:paraId="13242AF8" w14:textId="0D53E97A" w:rsidR="00671D85" w:rsidRPr="00911F7B" w:rsidRDefault="005724B6" w:rsidP="00992F78">
      <w:pPr>
        <w:rPr>
          <w:rFonts w:ascii="Arial" w:hAnsi="Arial" w:cs="Arial"/>
          <w:b/>
          <w:sz w:val="28"/>
        </w:rPr>
      </w:pPr>
      <w:r w:rsidRPr="00911F7B">
        <w:rPr>
          <w:rFonts w:ascii="Arial" w:hAnsi="Arial" w:cs="Arial"/>
          <w:b/>
          <w:sz w:val="28"/>
        </w:rPr>
        <w:t>2</w:t>
      </w:r>
      <w:r w:rsidR="00D74FB0" w:rsidRPr="00911F7B">
        <w:rPr>
          <w:rFonts w:ascii="Arial" w:hAnsi="Arial" w:cs="Arial"/>
          <w:b/>
          <w:sz w:val="28"/>
        </w:rPr>
        <w:t xml:space="preserve">.0 </w:t>
      </w:r>
      <w:r w:rsidR="00393FAF" w:rsidRPr="00911F7B">
        <w:rPr>
          <w:rFonts w:ascii="Arial" w:hAnsi="Arial" w:cs="Arial"/>
          <w:b/>
          <w:sz w:val="28"/>
        </w:rPr>
        <w:t>Background</w:t>
      </w:r>
      <w:bookmarkEnd w:id="1"/>
    </w:p>
    <w:p w14:paraId="6D911DFE" w14:textId="0FFB1D20" w:rsidR="00916C39" w:rsidRPr="00911F7B" w:rsidRDefault="005724B6" w:rsidP="00992F78">
      <w:pPr>
        <w:rPr>
          <w:rFonts w:ascii="Arial" w:hAnsi="Arial" w:cs="Arial"/>
        </w:rPr>
      </w:pPr>
      <w:r w:rsidRPr="00911F7B">
        <w:rPr>
          <w:rFonts w:ascii="Arial" w:hAnsi="Arial" w:cs="Arial"/>
        </w:rPr>
        <w:t>2</w:t>
      </w:r>
      <w:r w:rsidR="009757E1" w:rsidRPr="00911F7B">
        <w:rPr>
          <w:rFonts w:ascii="Arial" w:hAnsi="Arial" w:cs="Arial"/>
        </w:rPr>
        <w:t xml:space="preserve">.1 </w:t>
      </w:r>
      <w:r w:rsidR="008955E6" w:rsidRPr="00911F7B">
        <w:rPr>
          <w:rFonts w:ascii="Arial" w:hAnsi="Arial" w:cs="Arial"/>
        </w:rPr>
        <w:tab/>
      </w:r>
      <w:r w:rsidR="008839F7" w:rsidRPr="00911F7B">
        <w:rPr>
          <w:rFonts w:ascii="Arial" w:hAnsi="Arial" w:cs="Arial"/>
        </w:rPr>
        <w:t>Provide the scientific or scholarly background, rationale, and significance of the research based on the existing literature an</w:t>
      </w:r>
      <w:r w:rsidR="00F47643" w:rsidRPr="00911F7B">
        <w:rPr>
          <w:rFonts w:ascii="Arial" w:hAnsi="Arial" w:cs="Arial"/>
        </w:rPr>
        <w:t xml:space="preserve">d how it will </w:t>
      </w:r>
      <w:r w:rsidR="00D92F8F" w:rsidRPr="00911F7B">
        <w:rPr>
          <w:rFonts w:ascii="Arial" w:hAnsi="Arial" w:cs="Arial"/>
        </w:rPr>
        <w:t>contribute</w:t>
      </w:r>
      <w:r w:rsidR="0093140F" w:rsidRPr="00911F7B">
        <w:rPr>
          <w:rFonts w:ascii="Arial" w:hAnsi="Arial" w:cs="Arial"/>
        </w:rPr>
        <w:t>/fill in gaps</w:t>
      </w:r>
      <w:r w:rsidR="00D92F8F" w:rsidRPr="00911F7B">
        <w:rPr>
          <w:rFonts w:ascii="Arial" w:hAnsi="Arial" w:cs="Arial"/>
        </w:rPr>
        <w:t xml:space="preserve"> to</w:t>
      </w:r>
      <w:r w:rsidR="008839F7" w:rsidRPr="00911F7B">
        <w:rPr>
          <w:rFonts w:ascii="Arial" w:hAnsi="Arial" w:cs="Arial"/>
        </w:rPr>
        <w:t xml:space="preserve"> existing knowledge</w:t>
      </w:r>
      <w:r w:rsidR="0093140F" w:rsidRPr="00911F7B">
        <w:rPr>
          <w:rFonts w:ascii="Arial" w:hAnsi="Arial" w:cs="Arial"/>
        </w:rPr>
        <w:t xml:space="preserve">. </w:t>
      </w:r>
    </w:p>
    <w:p w14:paraId="1362FD1F" w14:textId="77777777" w:rsidR="00E554D4" w:rsidRDefault="008955E6" w:rsidP="00E554D4">
      <w:pPr>
        <w:rPr>
          <w:color w:val="000000"/>
        </w:rPr>
      </w:pPr>
      <w:r w:rsidRPr="00911F7B">
        <w:rPr>
          <w:rFonts w:ascii="Arial" w:hAnsi="Arial" w:cs="Arial"/>
        </w:rPr>
        <w:t xml:space="preserve">Response: </w:t>
      </w:r>
      <w:r w:rsidR="00E554D4">
        <w:rPr>
          <w:color w:val="000000"/>
        </w:rPr>
        <w:t>Many research studies have highlighted the increased risk of reduced mental well-being, heightened perceived stress, and increased distress amongst graduate student populations in recent years. Many factors, including course load, clinical expectations, lack of mentorship, and time constraints, can contribute to negative feelings of emotional, physical, and social wellness of students in graduate programs. Existing literature has investigated the impact and efficacy of implementation of various strategies, techniques, and programs to increase mental well-being and stress management skills among graduate students, however gaps in the literature exist in the efficacy of these strategies, techniques, and programs on the mental well-being and perceived stress of speech-language pathology students. Investigating the impact of structured intervention in the areas of mindfulness and emotional, social, and physical well-being on speech-language pathology graduate students is critical to gain further insight on intervention models that are effective, what strategies benefit graduate students in competitive programs, and the development of curriculum that involves a focus on mindfulness and wellness.</w:t>
      </w:r>
    </w:p>
    <w:p w14:paraId="13511CE6" w14:textId="77777777" w:rsidR="006C0AC1" w:rsidRDefault="006C0AC1" w:rsidP="00E554D4">
      <w:pPr>
        <w:rPr>
          <w:color w:val="000000"/>
        </w:rPr>
      </w:pPr>
    </w:p>
    <w:p w14:paraId="304BAB21" w14:textId="3E8C75EE" w:rsidR="006C0AC1" w:rsidRDefault="006C0AC1" w:rsidP="006C0AC1">
      <w:pPr>
        <w:pStyle w:val="NormalWeb"/>
        <w:numPr>
          <w:ilvl w:val="0"/>
          <w:numId w:val="27"/>
        </w:numPr>
        <w:spacing w:before="0" w:beforeAutospacing="0" w:after="0" w:afterAutospacing="0" w:line="480" w:lineRule="auto"/>
        <w:textAlignment w:val="baseline"/>
        <w:rPr>
          <w:b/>
          <w:bCs/>
          <w:color w:val="000000"/>
        </w:rPr>
      </w:pPr>
      <w:r>
        <w:rPr>
          <w:b/>
          <w:bCs/>
          <w:color w:val="000000"/>
        </w:rPr>
        <w:t xml:space="preserve"> Mindfulness Interventions for Graduate Students</w:t>
      </w:r>
    </w:p>
    <w:p w14:paraId="7D7170F4" w14:textId="77777777" w:rsidR="006C0AC1" w:rsidRDefault="006C0AC1" w:rsidP="00E554D4">
      <w:pPr>
        <w:rPr>
          <w:color w:val="000000"/>
        </w:rPr>
      </w:pPr>
    </w:p>
    <w:p w14:paraId="5C7AF7EB" w14:textId="77777777" w:rsidR="006C0AC1" w:rsidRPr="006C0AC1" w:rsidRDefault="006C0AC1" w:rsidP="006C0AC1">
      <w:pPr>
        <w:autoSpaceDE/>
        <w:autoSpaceDN/>
        <w:adjustRightInd/>
        <w:rPr>
          <w:rFonts w:ascii="Times New Roman" w:hAnsi="Times New Roman"/>
        </w:rPr>
      </w:pPr>
      <w:r w:rsidRPr="006C0AC1">
        <w:rPr>
          <w:rFonts w:ascii="Times New Roman" w:hAnsi="Times New Roman"/>
          <w:color w:val="000000"/>
        </w:rPr>
        <w:t>Existing research has sought to investigate the impact of mindfulness interventions and practices on student perceptions of stress, mental health, wellness, and other attributes that can impact their social, emotional, and physical well-being. Many studies found that implementation of programs, strategies, or techniques catered to wellness, self-care, or well-being were effective in reducing perceived stress amongst graduate students as well as increasing overall mental well-being. </w:t>
      </w:r>
    </w:p>
    <w:p w14:paraId="7485E4EF" w14:textId="77777777" w:rsidR="006C0AC1" w:rsidRPr="006C0AC1" w:rsidRDefault="006C0AC1" w:rsidP="006C0AC1">
      <w:pPr>
        <w:autoSpaceDE/>
        <w:autoSpaceDN/>
        <w:adjustRightInd/>
        <w:rPr>
          <w:rFonts w:ascii="Times New Roman" w:hAnsi="Times New Roman"/>
        </w:rPr>
      </w:pPr>
      <w:r w:rsidRPr="006C0AC1">
        <w:rPr>
          <w:rFonts w:ascii="Times New Roman" w:hAnsi="Times New Roman"/>
          <w:color w:val="000000"/>
        </w:rPr>
        <w:t>        </w:t>
      </w:r>
      <w:r w:rsidRPr="006C0AC1">
        <w:rPr>
          <w:rFonts w:ascii="Times New Roman" w:hAnsi="Times New Roman"/>
          <w:b/>
          <w:bCs/>
          <w:color w:val="000000"/>
        </w:rPr>
        <w:t>    </w:t>
      </w:r>
      <w:r w:rsidRPr="006C0AC1">
        <w:rPr>
          <w:rFonts w:ascii="Times New Roman" w:hAnsi="Times New Roman"/>
          <w:b/>
          <w:bCs/>
          <w:i/>
          <w:iCs/>
          <w:color w:val="000000"/>
        </w:rPr>
        <w:t xml:space="preserve">A Mindfulness Practice for Communication Sciences and Disorders Undergraduate and Speech-Language Pathology Graduate Students: Effects on Stress, Self-Compassion, and Perfectionism → </w:t>
      </w:r>
      <w:hyperlink r:id="rId13" w:history="1">
        <w:r w:rsidRPr="006C0AC1">
          <w:rPr>
            <w:rFonts w:ascii="Times New Roman" w:hAnsi="Times New Roman"/>
            <w:b/>
            <w:bCs/>
            <w:i/>
            <w:iCs/>
            <w:color w:val="1155CC"/>
            <w:u w:val="single"/>
          </w:rPr>
          <w:t>https://search.library.stonybrook.edu/permalink/01SUNY_STB/1ff40p4/cdi_gale_infotracacademiconefile_A509016207</w:t>
        </w:r>
      </w:hyperlink>
      <w:r w:rsidRPr="006C0AC1">
        <w:rPr>
          <w:rFonts w:ascii="Times New Roman" w:hAnsi="Times New Roman"/>
          <w:b/>
          <w:bCs/>
          <w:i/>
          <w:iCs/>
          <w:color w:val="000000"/>
        </w:rPr>
        <w:t> </w:t>
      </w:r>
    </w:p>
    <w:p w14:paraId="4FAC9A9C" w14:textId="77777777" w:rsidR="006C0AC1" w:rsidRPr="006C0AC1" w:rsidRDefault="006C0AC1" w:rsidP="006C0AC1">
      <w:pPr>
        <w:autoSpaceDE/>
        <w:autoSpaceDN/>
        <w:adjustRightInd/>
        <w:rPr>
          <w:rFonts w:ascii="Times New Roman" w:hAnsi="Times New Roman"/>
        </w:rPr>
      </w:pPr>
      <w:r w:rsidRPr="006C0AC1">
        <w:rPr>
          <w:rFonts w:ascii="Times New Roman" w:hAnsi="Times New Roman"/>
          <w:b/>
          <w:bCs/>
          <w:color w:val="000000"/>
        </w:rPr>
        <w:t>           </w:t>
      </w:r>
      <w:r w:rsidRPr="006C0AC1">
        <w:rPr>
          <w:rFonts w:ascii="Times New Roman" w:hAnsi="Times New Roman"/>
          <w:color w:val="000000"/>
        </w:rPr>
        <w:t xml:space="preserve">Beck et al. (2017) investigated the implications of the implementation of weekly mindfulness practice on undergraduate and graduate level Speech-Language Pathology students’ perceived levels of attention, perfectionism, self-compassion, stress, and biological stress. The results of their between-groups study, consisting of a control and experimental group, demonstrated that implementation of weekly mindfulness practice had positive implications on biological markers of stress and self-compassion, as well as a decrease in perceived stress levels and negative effects of perfectionism. No significantly significant results regarding attention were observed. Mindfulness practices implemented included yoga, posturing, and breath work in </w:t>
      </w:r>
      <w:proofErr w:type="gramStart"/>
      <w:r w:rsidRPr="006C0AC1">
        <w:rPr>
          <w:rFonts w:ascii="Times New Roman" w:hAnsi="Times New Roman"/>
          <w:color w:val="000000"/>
        </w:rPr>
        <w:t>20 minute</w:t>
      </w:r>
      <w:proofErr w:type="gramEnd"/>
      <w:r w:rsidRPr="006C0AC1">
        <w:rPr>
          <w:rFonts w:ascii="Times New Roman" w:hAnsi="Times New Roman"/>
          <w:color w:val="000000"/>
        </w:rPr>
        <w:t xml:space="preserve"> increments weekly over the course of one academic semester. There were 37 participants in the study, all women, and ages of participants ranged from 18 to 26 years. </w:t>
      </w:r>
      <w:r w:rsidRPr="006C0AC1">
        <w:rPr>
          <w:rFonts w:ascii="Times New Roman" w:hAnsi="Times New Roman"/>
          <w:color w:val="000000"/>
        </w:rPr>
        <w:lastRenderedPageBreak/>
        <w:t xml:space="preserve">Perceived stress levels were operationally defined </w:t>
      </w:r>
      <w:proofErr w:type="gramStart"/>
      <w:r w:rsidRPr="006C0AC1">
        <w:rPr>
          <w:rFonts w:ascii="Times New Roman" w:hAnsi="Times New Roman"/>
          <w:color w:val="000000"/>
        </w:rPr>
        <w:t>through the use of</w:t>
      </w:r>
      <w:proofErr w:type="gramEnd"/>
      <w:r w:rsidRPr="006C0AC1">
        <w:rPr>
          <w:rFonts w:ascii="Times New Roman" w:hAnsi="Times New Roman"/>
          <w:color w:val="000000"/>
        </w:rPr>
        <w:t xml:space="preserve"> the 10-item self-reported PSS. Self-compassion was operationally defined </w:t>
      </w:r>
      <w:proofErr w:type="gramStart"/>
      <w:r w:rsidRPr="006C0AC1">
        <w:rPr>
          <w:rFonts w:ascii="Times New Roman" w:hAnsi="Times New Roman"/>
          <w:color w:val="000000"/>
        </w:rPr>
        <w:t>through the use of</w:t>
      </w:r>
      <w:proofErr w:type="gramEnd"/>
      <w:r w:rsidRPr="006C0AC1">
        <w:rPr>
          <w:rFonts w:ascii="Times New Roman" w:hAnsi="Times New Roman"/>
          <w:color w:val="000000"/>
        </w:rPr>
        <w:t xml:space="preserve"> the Self-Compassion Scale, a 26-item self-report scale. Perfectionism was operationally defined </w:t>
      </w:r>
      <w:proofErr w:type="gramStart"/>
      <w:r w:rsidRPr="006C0AC1">
        <w:rPr>
          <w:rFonts w:ascii="Times New Roman" w:hAnsi="Times New Roman"/>
          <w:color w:val="000000"/>
        </w:rPr>
        <w:t>through the use of</w:t>
      </w:r>
      <w:proofErr w:type="gramEnd"/>
      <w:r w:rsidRPr="006C0AC1">
        <w:rPr>
          <w:rFonts w:ascii="Times New Roman" w:hAnsi="Times New Roman"/>
          <w:color w:val="000000"/>
        </w:rPr>
        <w:t xml:space="preserve"> the APS-R, a 23-item self-report scale. This study also consisted of qualitative data analysis of self-reflection journals filled out by participants throughout the academic semester, highlighting important recurrent themes in entries including physical/mental feelings, improvement, and techniques. Limitations included a lack of gender diversity, timing of mindfulness sessions, and </w:t>
      </w:r>
      <w:proofErr w:type="gramStart"/>
      <w:r w:rsidRPr="006C0AC1">
        <w:rPr>
          <w:rFonts w:ascii="Times New Roman" w:hAnsi="Times New Roman"/>
          <w:color w:val="000000"/>
        </w:rPr>
        <w:t>that participants</w:t>
      </w:r>
      <w:proofErr w:type="gramEnd"/>
      <w:r w:rsidRPr="006C0AC1">
        <w:rPr>
          <w:rFonts w:ascii="Times New Roman" w:hAnsi="Times New Roman"/>
          <w:color w:val="000000"/>
        </w:rPr>
        <w:t xml:space="preserve"> volunteered to be part of the experimental group. </w:t>
      </w:r>
    </w:p>
    <w:p w14:paraId="2BB44131" w14:textId="77777777" w:rsidR="006C0AC1" w:rsidRPr="006C0AC1" w:rsidRDefault="006C0AC1" w:rsidP="006C0AC1">
      <w:pPr>
        <w:autoSpaceDE/>
        <w:autoSpaceDN/>
        <w:adjustRightInd/>
        <w:rPr>
          <w:rFonts w:ascii="Times New Roman" w:hAnsi="Times New Roman"/>
        </w:rPr>
      </w:pPr>
      <w:r w:rsidRPr="006C0AC1">
        <w:rPr>
          <w:rFonts w:ascii="Times New Roman" w:hAnsi="Times New Roman"/>
          <w:color w:val="000000"/>
        </w:rPr>
        <w:t>           </w:t>
      </w:r>
      <w:r w:rsidRPr="006C0AC1">
        <w:rPr>
          <w:rFonts w:ascii="Times New Roman" w:hAnsi="Times New Roman"/>
          <w:b/>
          <w:bCs/>
          <w:i/>
          <w:iCs/>
          <w:color w:val="000000"/>
        </w:rPr>
        <w:t>Stronger Together: Group Self-Care Goal-Setting to Support Graduate Nursing Students’ Resilience, Wellness, and Manage Burnout</w:t>
      </w:r>
      <w:r w:rsidRPr="006C0AC1">
        <w:rPr>
          <w:rFonts w:ascii="Times New Roman" w:hAnsi="Times New Roman"/>
          <w:b/>
          <w:bCs/>
          <w:color w:val="000000"/>
        </w:rPr>
        <w:t xml:space="preserve"> → </w:t>
      </w:r>
      <w:hyperlink r:id="rId14" w:history="1">
        <w:r w:rsidRPr="006C0AC1">
          <w:rPr>
            <w:rFonts w:ascii="Times New Roman" w:hAnsi="Times New Roman"/>
            <w:b/>
            <w:bCs/>
            <w:color w:val="1155CC"/>
            <w:u w:val="single"/>
          </w:rPr>
          <w:t>https://search.library.stonybrook.edu/permalink/01SUNY_STB/1anfgvq/cdi_proquest_miscellaneous_3088563652</w:t>
        </w:r>
      </w:hyperlink>
      <w:r w:rsidRPr="006C0AC1">
        <w:rPr>
          <w:rFonts w:ascii="Times New Roman" w:hAnsi="Times New Roman"/>
          <w:b/>
          <w:bCs/>
          <w:color w:val="000000"/>
        </w:rPr>
        <w:t> </w:t>
      </w:r>
    </w:p>
    <w:p w14:paraId="3D35CB91" w14:textId="77777777" w:rsidR="006C0AC1" w:rsidRPr="006C0AC1" w:rsidRDefault="006C0AC1" w:rsidP="006C0AC1">
      <w:pPr>
        <w:autoSpaceDE/>
        <w:autoSpaceDN/>
        <w:adjustRightInd/>
        <w:rPr>
          <w:rFonts w:ascii="Times New Roman" w:hAnsi="Times New Roman"/>
        </w:rPr>
      </w:pPr>
      <w:r w:rsidRPr="006C0AC1">
        <w:rPr>
          <w:rFonts w:ascii="Times New Roman" w:hAnsi="Times New Roman"/>
          <w:color w:val="000000"/>
        </w:rPr>
        <w:t xml:space="preserve">            Phillips and Corcoran (2024) examined the efficacy of self-care goal setting check-ins on graduate students’ perceived well-being, resilience, and burnout. Well-being, resilience, and burnout were operationally defined utilizing the WHO Well-Being Index, the Brief Resilience Scale, and the Professional Quality of Life Scale, and student perceptions collected via short answer narratives. A secondary research aim was to identify and understand different methods of support to integrate greater self-care practices into a wellness curriculum for nursing graduate students. Results of this pilot study demonstrated moderate resilience, wellness, and burnout. Qualitative data indicated that students felt the </w:t>
      </w:r>
      <w:proofErr w:type="spellStart"/>
      <w:r w:rsidRPr="006C0AC1">
        <w:rPr>
          <w:rFonts w:ascii="Times New Roman" w:hAnsi="Times New Roman"/>
          <w:color w:val="000000"/>
        </w:rPr>
        <w:t>self care</w:t>
      </w:r>
      <w:proofErr w:type="spellEnd"/>
      <w:r w:rsidRPr="006C0AC1">
        <w:rPr>
          <w:rFonts w:ascii="Times New Roman" w:hAnsi="Times New Roman"/>
          <w:color w:val="000000"/>
        </w:rPr>
        <w:t xml:space="preserve"> check-ins were a helpful tool in stress management, however many reported </w:t>
      </w:r>
      <w:proofErr w:type="gramStart"/>
      <w:r w:rsidRPr="006C0AC1">
        <w:rPr>
          <w:rFonts w:ascii="Times New Roman" w:hAnsi="Times New Roman"/>
          <w:color w:val="000000"/>
        </w:rPr>
        <w:t>difficulty</w:t>
      </w:r>
      <w:proofErr w:type="gramEnd"/>
      <w:r w:rsidRPr="006C0AC1">
        <w:rPr>
          <w:rFonts w:ascii="Times New Roman" w:hAnsi="Times New Roman"/>
          <w:color w:val="000000"/>
        </w:rPr>
        <w:t xml:space="preserve"> with implementation of self-care due to factors including time constraints, motivation, and illness. Results of this study demonstrated positive impact of wellness interventions on graduate nursing student populations. </w:t>
      </w:r>
    </w:p>
    <w:p w14:paraId="53CF608D" w14:textId="77777777" w:rsidR="006C0AC1" w:rsidRPr="006C0AC1" w:rsidRDefault="006C0AC1" w:rsidP="006C0AC1">
      <w:pPr>
        <w:autoSpaceDE/>
        <w:autoSpaceDN/>
        <w:adjustRightInd/>
        <w:rPr>
          <w:rFonts w:ascii="Times New Roman" w:hAnsi="Times New Roman"/>
        </w:rPr>
      </w:pPr>
      <w:r w:rsidRPr="006C0AC1">
        <w:rPr>
          <w:rFonts w:ascii="Times New Roman" w:hAnsi="Times New Roman"/>
          <w:color w:val="000000"/>
        </w:rPr>
        <w:t>            </w:t>
      </w:r>
      <w:r w:rsidRPr="006C0AC1">
        <w:rPr>
          <w:rFonts w:ascii="Times New Roman" w:hAnsi="Times New Roman"/>
          <w:b/>
          <w:bCs/>
          <w:i/>
          <w:iCs/>
          <w:color w:val="000000"/>
        </w:rPr>
        <w:t xml:space="preserve">Do Something Different as an Intervention for Perceived Stress Reduction in Graduate Counseling Students → </w:t>
      </w:r>
      <w:hyperlink r:id="rId15" w:history="1">
        <w:r w:rsidRPr="006C0AC1">
          <w:rPr>
            <w:rFonts w:ascii="Times New Roman" w:hAnsi="Times New Roman"/>
            <w:b/>
            <w:bCs/>
            <w:i/>
            <w:iCs/>
            <w:color w:val="1155CC"/>
            <w:u w:val="single"/>
          </w:rPr>
          <w:t>https://search.library.stonybrook.edu/permalink/01SUNY_STB/1anfgvq/cdi_proquest_miscellaneous_3088563652</w:t>
        </w:r>
      </w:hyperlink>
      <w:r w:rsidRPr="006C0AC1">
        <w:rPr>
          <w:rFonts w:ascii="Times New Roman" w:hAnsi="Times New Roman"/>
          <w:b/>
          <w:bCs/>
          <w:i/>
          <w:iCs/>
          <w:color w:val="000000"/>
        </w:rPr>
        <w:t> </w:t>
      </w:r>
    </w:p>
    <w:p w14:paraId="55B7EA1F" w14:textId="77777777" w:rsidR="006C0AC1" w:rsidRPr="006C0AC1" w:rsidRDefault="006C0AC1" w:rsidP="006C0AC1">
      <w:pPr>
        <w:autoSpaceDE/>
        <w:autoSpaceDN/>
        <w:adjustRightInd/>
        <w:rPr>
          <w:rFonts w:ascii="Times New Roman" w:hAnsi="Times New Roman"/>
        </w:rPr>
      </w:pPr>
      <w:r w:rsidRPr="006C0AC1">
        <w:rPr>
          <w:rFonts w:ascii="Times New Roman" w:hAnsi="Times New Roman"/>
          <w:b/>
          <w:bCs/>
          <w:color w:val="000000"/>
        </w:rPr>
        <w:t>            </w:t>
      </w:r>
      <w:r w:rsidRPr="006C0AC1">
        <w:rPr>
          <w:rFonts w:ascii="Times New Roman" w:hAnsi="Times New Roman"/>
          <w:color w:val="000000"/>
        </w:rPr>
        <w:t xml:space="preserve">Quigley et al. (2022) assessed the impact of implementation of a digital behavior change platform, Do Something Different, on the perceived stress, anxiety, depression, and behavioral flexibility on graduate counseling students. 123 graduate counseling students participated in the study, and inclusion criteria included both part-time and </w:t>
      </w:r>
      <w:proofErr w:type="gramStart"/>
      <w:r w:rsidRPr="006C0AC1">
        <w:rPr>
          <w:rFonts w:ascii="Times New Roman" w:hAnsi="Times New Roman"/>
          <w:color w:val="000000"/>
        </w:rPr>
        <w:t>full time</w:t>
      </w:r>
      <w:proofErr w:type="gramEnd"/>
      <w:r w:rsidRPr="006C0AC1">
        <w:rPr>
          <w:rFonts w:ascii="Times New Roman" w:hAnsi="Times New Roman"/>
          <w:color w:val="000000"/>
        </w:rPr>
        <w:t xml:space="preserve"> students majoring in addictions, clinical mental health, and school counseling. Perceived stress was operationally defined using the Perceived Stress Scale. Behavioral flexibility was operationally defined using the Framework for Internal Transformation Profiler’s Behavior Flexibility Rater. Anxiety and depression were operationally defined by the Thoughts and Feelings Scale. Participants were split unevenly into experimental and control groups. DSD online diagnostic questionnaires were completed by participants, allowing for personalized intervention tailored by results of the questionnaire. Results of the pretest/posttest study demonstrated that there was a significant reduction in perceived anxiety and depression levels after implementation of Do Something Different, with no significant change reported in behavioral flexibility. Results also demonstrated that the implementation of Do Something Different had a positive impact on perceived stress levels. Limitations included an imbalance between size of control/treatment groups, limited timeframe for data collection, and self-report bias. </w:t>
      </w:r>
    </w:p>
    <w:p w14:paraId="0B9D8C7E" w14:textId="77777777" w:rsidR="006C0AC1" w:rsidRPr="006C0AC1" w:rsidRDefault="006C0AC1" w:rsidP="006C0AC1">
      <w:pPr>
        <w:autoSpaceDE/>
        <w:autoSpaceDN/>
        <w:adjustRightInd/>
        <w:rPr>
          <w:rFonts w:ascii="Times New Roman" w:hAnsi="Times New Roman"/>
        </w:rPr>
      </w:pPr>
      <w:r w:rsidRPr="006C0AC1">
        <w:rPr>
          <w:rFonts w:ascii="Times New Roman" w:hAnsi="Times New Roman"/>
          <w:color w:val="000000"/>
        </w:rPr>
        <w:t>         </w:t>
      </w:r>
      <w:r w:rsidRPr="006C0AC1">
        <w:rPr>
          <w:rFonts w:ascii="Times New Roman" w:hAnsi="Times New Roman"/>
          <w:b/>
          <w:bCs/>
          <w:i/>
          <w:iCs/>
          <w:color w:val="000000"/>
        </w:rPr>
        <w:t>  </w:t>
      </w:r>
      <w:bookmarkStart w:id="2" w:name="_Hlk175311338"/>
      <w:r w:rsidRPr="006C0AC1">
        <w:rPr>
          <w:rFonts w:ascii="Times New Roman" w:hAnsi="Times New Roman"/>
          <w:b/>
          <w:bCs/>
          <w:i/>
          <w:iCs/>
          <w:color w:val="000000"/>
        </w:rPr>
        <w:t xml:space="preserve">Perceived stress, coping strategies, and emotional intelligence: A cross sectional study of university students in helping disciplines → </w:t>
      </w:r>
      <w:bookmarkEnd w:id="2"/>
      <w:r w:rsidRPr="006C0AC1">
        <w:rPr>
          <w:rFonts w:ascii="Times New Roman" w:hAnsi="Times New Roman"/>
        </w:rPr>
        <w:lastRenderedPageBreak/>
        <w:fldChar w:fldCharType="begin"/>
      </w:r>
      <w:r w:rsidRPr="006C0AC1">
        <w:rPr>
          <w:rFonts w:ascii="Times New Roman" w:hAnsi="Times New Roman"/>
        </w:rPr>
        <w:instrText>HYPERLINK "https://search.library.stonybrook.edu/permalink/01SUNY_STB/1anfgvq/cdi_pubmed_primary_30053557"</w:instrText>
      </w:r>
      <w:r w:rsidRPr="006C0AC1">
        <w:rPr>
          <w:rFonts w:ascii="Times New Roman" w:hAnsi="Times New Roman"/>
        </w:rPr>
      </w:r>
      <w:r w:rsidRPr="006C0AC1">
        <w:rPr>
          <w:rFonts w:ascii="Times New Roman" w:hAnsi="Times New Roman"/>
        </w:rPr>
        <w:fldChar w:fldCharType="separate"/>
      </w:r>
      <w:r w:rsidRPr="006C0AC1">
        <w:rPr>
          <w:rFonts w:ascii="Times New Roman" w:hAnsi="Times New Roman"/>
          <w:b/>
          <w:bCs/>
          <w:i/>
          <w:iCs/>
          <w:color w:val="1155CC"/>
          <w:u w:val="single"/>
        </w:rPr>
        <w:t>https://search.library.stonybrook.edu/permalink/01SUNY_STB/1anfgvq/cdi_pubmed_primary_30053557</w:t>
      </w:r>
      <w:r w:rsidRPr="006C0AC1">
        <w:rPr>
          <w:rFonts w:ascii="Times New Roman" w:hAnsi="Times New Roman"/>
        </w:rPr>
        <w:fldChar w:fldCharType="end"/>
      </w:r>
      <w:r w:rsidRPr="006C0AC1">
        <w:rPr>
          <w:rFonts w:ascii="Times New Roman" w:hAnsi="Times New Roman"/>
          <w:b/>
          <w:bCs/>
          <w:i/>
          <w:iCs/>
          <w:color w:val="000000"/>
        </w:rPr>
        <w:t> </w:t>
      </w:r>
    </w:p>
    <w:p w14:paraId="36238076" w14:textId="77777777" w:rsidR="006C0AC1" w:rsidRPr="006C0AC1" w:rsidRDefault="006C0AC1" w:rsidP="006C0AC1">
      <w:pPr>
        <w:autoSpaceDE/>
        <w:autoSpaceDN/>
        <w:adjustRightInd/>
        <w:rPr>
          <w:rFonts w:ascii="Times New Roman" w:hAnsi="Times New Roman"/>
        </w:rPr>
      </w:pPr>
      <w:r w:rsidRPr="006C0AC1">
        <w:rPr>
          <w:rFonts w:ascii="Times New Roman" w:hAnsi="Times New Roman"/>
          <w:color w:val="000000"/>
        </w:rPr>
        <w:t xml:space="preserve">           Enns et al. (2018) investigated the relationship between emotional intelligence and perceived stress, as well as the role of coping responses and strategies in the mediation of perceived stress. Emotional intelligence was operationally defined </w:t>
      </w:r>
      <w:proofErr w:type="gramStart"/>
      <w:r w:rsidRPr="006C0AC1">
        <w:rPr>
          <w:rFonts w:ascii="Times New Roman" w:hAnsi="Times New Roman"/>
          <w:color w:val="000000"/>
        </w:rPr>
        <w:t>through the use of</w:t>
      </w:r>
      <w:proofErr w:type="gramEnd"/>
      <w:r w:rsidRPr="006C0AC1">
        <w:rPr>
          <w:rFonts w:ascii="Times New Roman" w:hAnsi="Times New Roman"/>
          <w:color w:val="000000"/>
        </w:rPr>
        <w:t xml:space="preserve"> the SSEIT, a self-report measure consisting of 33 items. Perceived stress was operationally defined </w:t>
      </w:r>
      <w:proofErr w:type="gramStart"/>
      <w:r w:rsidRPr="006C0AC1">
        <w:rPr>
          <w:rFonts w:ascii="Times New Roman" w:hAnsi="Times New Roman"/>
          <w:color w:val="000000"/>
        </w:rPr>
        <w:t>through the use of</w:t>
      </w:r>
      <w:proofErr w:type="gramEnd"/>
      <w:r w:rsidRPr="006C0AC1">
        <w:rPr>
          <w:rFonts w:ascii="Times New Roman" w:hAnsi="Times New Roman"/>
          <w:color w:val="000000"/>
        </w:rPr>
        <w:t xml:space="preserve"> the Perceived Stress Scale. Coping responses and strategies were operationally defined </w:t>
      </w:r>
      <w:proofErr w:type="gramStart"/>
      <w:r w:rsidRPr="006C0AC1">
        <w:rPr>
          <w:rFonts w:ascii="Times New Roman" w:hAnsi="Times New Roman"/>
          <w:color w:val="000000"/>
        </w:rPr>
        <w:t>through the use of</w:t>
      </w:r>
      <w:proofErr w:type="gramEnd"/>
      <w:r w:rsidRPr="006C0AC1">
        <w:rPr>
          <w:rFonts w:ascii="Times New Roman" w:hAnsi="Times New Roman"/>
          <w:color w:val="000000"/>
        </w:rPr>
        <w:t xml:space="preserve"> the Brief COPE, a self-report measure consisting of 28-items. This cross-sectional correlational survey study consisted of 203 undergraduate and graduate students majoring in psychology, nursing, or social work. Results of the study demonstrated that there was a significant direct correlation between emotional intelligence level and perceived stress, as well as a significant indirect effect of adaptive and maladaptive coping on perceived stress. Results highlighted that higher emotional intelligence resulted in lower levels of perceived stress, and that adaptive coping further reduced the levels of perceived stress and increased levels of emotional intelligence. Results of this study provide rationale for the implementation of emotional </w:t>
      </w:r>
      <w:proofErr w:type="gramStart"/>
      <w:r w:rsidRPr="006C0AC1">
        <w:rPr>
          <w:rFonts w:ascii="Times New Roman" w:hAnsi="Times New Roman"/>
          <w:color w:val="000000"/>
        </w:rPr>
        <w:t>intelligence based</w:t>
      </w:r>
      <w:proofErr w:type="gramEnd"/>
      <w:r w:rsidRPr="006C0AC1">
        <w:rPr>
          <w:rFonts w:ascii="Times New Roman" w:hAnsi="Times New Roman"/>
          <w:color w:val="000000"/>
        </w:rPr>
        <w:t xml:space="preserve"> interventions for the mediation of perceived stress amongst graduate students, as well as the importance of instructing graduate students on flexible, adaptive coping methods. </w:t>
      </w:r>
    </w:p>
    <w:p w14:paraId="0B03FBAC" w14:textId="77777777" w:rsidR="006C0AC1" w:rsidRPr="006C0AC1" w:rsidRDefault="006C0AC1" w:rsidP="006C0AC1">
      <w:pPr>
        <w:autoSpaceDE/>
        <w:autoSpaceDN/>
        <w:adjustRightInd/>
        <w:rPr>
          <w:rFonts w:ascii="Times New Roman" w:hAnsi="Times New Roman"/>
        </w:rPr>
      </w:pPr>
      <w:r w:rsidRPr="006C0AC1">
        <w:rPr>
          <w:rFonts w:ascii="Times New Roman" w:hAnsi="Times New Roman"/>
          <w:color w:val="000000"/>
        </w:rPr>
        <w:t>           </w:t>
      </w:r>
      <w:r w:rsidRPr="006C0AC1">
        <w:rPr>
          <w:rFonts w:ascii="Times New Roman" w:hAnsi="Times New Roman"/>
          <w:b/>
          <w:bCs/>
          <w:i/>
          <w:iCs/>
          <w:color w:val="000000"/>
        </w:rPr>
        <w:t xml:space="preserve">Meta-Analytic Evaluation of Stress Reduction Interventions for Undergraduate and Graduate Students → </w:t>
      </w:r>
      <w:hyperlink r:id="rId16" w:history="1">
        <w:r w:rsidRPr="006C0AC1">
          <w:rPr>
            <w:rFonts w:ascii="Times New Roman" w:hAnsi="Times New Roman"/>
            <w:b/>
            <w:bCs/>
            <w:i/>
            <w:iCs/>
            <w:color w:val="1155CC"/>
            <w:u w:val="single"/>
          </w:rPr>
          <w:t>https://search.library.stonybrook.edu/permalink/01SUNY_STB/1anfgvq/cdi_proquest_journals_2034046153</w:t>
        </w:r>
      </w:hyperlink>
      <w:r w:rsidRPr="006C0AC1">
        <w:rPr>
          <w:rFonts w:ascii="Times New Roman" w:hAnsi="Times New Roman"/>
          <w:b/>
          <w:bCs/>
          <w:i/>
          <w:iCs/>
          <w:color w:val="000000"/>
        </w:rPr>
        <w:t> </w:t>
      </w:r>
    </w:p>
    <w:p w14:paraId="32DAAFEE" w14:textId="77777777" w:rsidR="006C0AC1" w:rsidRPr="006C0AC1" w:rsidRDefault="006C0AC1" w:rsidP="006C0AC1">
      <w:pPr>
        <w:autoSpaceDE/>
        <w:autoSpaceDN/>
        <w:adjustRightInd/>
        <w:rPr>
          <w:rFonts w:ascii="Times New Roman" w:hAnsi="Times New Roman"/>
        </w:rPr>
      </w:pPr>
      <w:r w:rsidRPr="006C0AC1">
        <w:rPr>
          <w:rFonts w:ascii="Times New Roman" w:hAnsi="Times New Roman"/>
          <w:b/>
          <w:bCs/>
          <w:color w:val="000000"/>
        </w:rPr>
        <w:t>            </w:t>
      </w:r>
      <w:proofErr w:type="spellStart"/>
      <w:r w:rsidRPr="006C0AC1">
        <w:rPr>
          <w:rFonts w:ascii="Times New Roman" w:hAnsi="Times New Roman"/>
          <w:color w:val="000000"/>
        </w:rPr>
        <w:t>Yusofov</w:t>
      </w:r>
      <w:proofErr w:type="spellEnd"/>
      <w:r w:rsidRPr="006C0AC1">
        <w:rPr>
          <w:rFonts w:ascii="Times New Roman" w:hAnsi="Times New Roman"/>
          <w:color w:val="000000"/>
        </w:rPr>
        <w:t xml:space="preserve"> et al. (2018) systematically examined the effectiveness of a variety of stress reduction interventions for undergraduate and graduate students. This meta-analysis systematically analyzed results from 43 different studies with an </w:t>
      </w:r>
      <w:proofErr w:type="gramStart"/>
      <w:r w:rsidRPr="006C0AC1">
        <w:rPr>
          <w:rFonts w:ascii="Times New Roman" w:hAnsi="Times New Roman"/>
          <w:color w:val="000000"/>
        </w:rPr>
        <w:t>inclusion criteria of a control group</w:t>
      </w:r>
      <w:proofErr w:type="gramEnd"/>
      <w:r w:rsidRPr="006C0AC1">
        <w:rPr>
          <w:rFonts w:ascii="Times New Roman" w:hAnsi="Times New Roman"/>
          <w:color w:val="000000"/>
        </w:rPr>
        <w:t xml:space="preserve"> as well as pre and post assessment of distress levels. Results of the meta-analysis demonstrated that cognitive-behavioral therapy, coping skills, and social support interventions were effective at reducing perceived stress, whereas relaxation training, mindfulness-based stress reduction, and psychoeducation were effective at reducing perceived anxiety. Across all 6 intervention types, significant reduction of both anxiety and perceived stress was observed in experimental groups when compared to control groups. Results also highlighted the importance of tailoring intervention methods and strategies toward specific outcome targeted as well as group type targeted. </w:t>
      </w:r>
    </w:p>
    <w:p w14:paraId="0A9C0B04" w14:textId="77777777" w:rsidR="006C0AC1" w:rsidRPr="006C0AC1" w:rsidRDefault="006C0AC1" w:rsidP="006C0AC1">
      <w:pPr>
        <w:autoSpaceDE/>
        <w:autoSpaceDN/>
        <w:adjustRightInd/>
        <w:rPr>
          <w:rFonts w:ascii="Times New Roman" w:hAnsi="Times New Roman"/>
        </w:rPr>
      </w:pPr>
      <w:r w:rsidRPr="006C0AC1">
        <w:rPr>
          <w:rFonts w:ascii="Times New Roman" w:hAnsi="Times New Roman"/>
          <w:color w:val="000000"/>
        </w:rPr>
        <w:t>           </w:t>
      </w:r>
      <w:r w:rsidRPr="006C0AC1">
        <w:rPr>
          <w:rFonts w:ascii="Times New Roman" w:hAnsi="Times New Roman"/>
          <w:b/>
          <w:bCs/>
          <w:i/>
          <w:iCs/>
          <w:color w:val="000000"/>
        </w:rPr>
        <w:t xml:space="preserve">Interventions to Reduce Perceived Stress Among Graduate Students: A Systematic Review with Implications for Evidence-Based Practice </w:t>
      </w:r>
      <w:r w:rsidRPr="006C0AC1">
        <w:rPr>
          <w:rFonts w:ascii="Times New Roman" w:hAnsi="Times New Roman"/>
          <w:b/>
          <w:bCs/>
          <w:color w:val="000000"/>
        </w:rPr>
        <w:t xml:space="preserve">→ </w:t>
      </w:r>
      <w:hyperlink r:id="rId17" w:history="1">
        <w:r w:rsidRPr="006C0AC1">
          <w:rPr>
            <w:rFonts w:ascii="Times New Roman" w:hAnsi="Times New Roman"/>
            <w:b/>
            <w:bCs/>
            <w:color w:val="1155CC"/>
            <w:u w:val="single"/>
          </w:rPr>
          <w:t>https://search.library.stonybrook.edu/permalink/01SUNY_STB/1anfgvq/cdi_proquest_miscellaneous_1927834637</w:t>
        </w:r>
      </w:hyperlink>
      <w:r w:rsidRPr="006C0AC1">
        <w:rPr>
          <w:rFonts w:ascii="Times New Roman" w:hAnsi="Times New Roman"/>
          <w:b/>
          <w:bCs/>
          <w:color w:val="000000"/>
        </w:rPr>
        <w:t> </w:t>
      </w:r>
    </w:p>
    <w:p w14:paraId="1F5F4BDB" w14:textId="77777777" w:rsidR="006C0AC1" w:rsidRPr="006C0AC1" w:rsidRDefault="006C0AC1" w:rsidP="006C0AC1">
      <w:pPr>
        <w:autoSpaceDE/>
        <w:autoSpaceDN/>
        <w:adjustRightInd/>
        <w:rPr>
          <w:rFonts w:ascii="Times New Roman" w:hAnsi="Times New Roman"/>
        </w:rPr>
      </w:pPr>
      <w:r w:rsidRPr="006C0AC1">
        <w:rPr>
          <w:rFonts w:ascii="Times New Roman" w:hAnsi="Times New Roman"/>
          <w:b/>
          <w:bCs/>
          <w:color w:val="000000"/>
        </w:rPr>
        <w:t>            </w:t>
      </w:r>
      <w:r w:rsidRPr="006C0AC1">
        <w:rPr>
          <w:rFonts w:ascii="Times New Roman" w:hAnsi="Times New Roman"/>
          <w:color w:val="000000"/>
        </w:rPr>
        <w:t xml:space="preserve">Stillwell et al. (2024) systematically assessed existing literature and evidence to identify evidence-based self-care interventions for coping with perceived stress for graduate students. Perceived stress was operationally defined </w:t>
      </w:r>
      <w:proofErr w:type="gramStart"/>
      <w:r w:rsidRPr="006C0AC1">
        <w:rPr>
          <w:rFonts w:ascii="Times New Roman" w:hAnsi="Times New Roman"/>
          <w:color w:val="000000"/>
        </w:rPr>
        <w:t>through the use of</w:t>
      </w:r>
      <w:proofErr w:type="gramEnd"/>
      <w:r w:rsidRPr="006C0AC1">
        <w:rPr>
          <w:rFonts w:ascii="Times New Roman" w:hAnsi="Times New Roman"/>
          <w:color w:val="000000"/>
        </w:rPr>
        <w:t xml:space="preserve"> the Perceived Stress Scale. Results of the systematic review, which further investigated the results of eight studies that were predominantly pre-post study designs, demonstrated that across all studies, a reduction of perceived stress was noted following the implementation of evidence-based self-care interventions. Evidence-based self-care interventions included stress management courses and mind-body-stress-reduction techniques.  </w:t>
      </w:r>
    </w:p>
    <w:p w14:paraId="25EDDB44" w14:textId="48DD24DC" w:rsidR="006C0AC1" w:rsidRPr="006C0AC1" w:rsidRDefault="006C0AC1" w:rsidP="006C0AC1">
      <w:pPr>
        <w:pStyle w:val="ListParagraph"/>
        <w:numPr>
          <w:ilvl w:val="0"/>
          <w:numId w:val="26"/>
        </w:numPr>
        <w:autoSpaceDE/>
        <w:autoSpaceDN/>
        <w:adjustRightInd/>
        <w:textAlignment w:val="baseline"/>
        <w:rPr>
          <w:rFonts w:ascii="Times New Roman" w:hAnsi="Times New Roman"/>
          <w:b/>
          <w:bCs/>
          <w:color w:val="000000"/>
        </w:rPr>
      </w:pPr>
      <w:r>
        <w:rPr>
          <w:rFonts w:ascii="Times New Roman" w:hAnsi="Times New Roman"/>
          <w:b/>
          <w:bCs/>
          <w:color w:val="000000"/>
        </w:rPr>
        <w:t xml:space="preserve"> </w:t>
      </w:r>
      <w:r w:rsidRPr="006C0AC1">
        <w:rPr>
          <w:rFonts w:ascii="Times New Roman" w:hAnsi="Times New Roman"/>
          <w:b/>
          <w:bCs/>
          <w:color w:val="000000"/>
        </w:rPr>
        <w:t>Mental Wellness of Graduate Students</w:t>
      </w:r>
    </w:p>
    <w:p w14:paraId="310176DA" w14:textId="77777777" w:rsidR="006C0AC1" w:rsidRPr="006C0AC1" w:rsidRDefault="006C0AC1" w:rsidP="006C0AC1">
      <w:pPr>
        <w:autoSpaceDE/>
        <w:autoSpaceDN/>
        <w:adjustRightInd/>
        <w:rPr>
          <w:rFonts w:ascii="Times New Roman" w:hAnsi="Times New Roman"/>
        </w:rPr>
      </w:pPr>
      <w:r w:rsidRPr="006C0AC1">
        <w:rPr>
          <w:rFonts w:ascii="Times New Roman" w:hAnsi="Times New Roman"/>
          <w:b/>
          <w:bCs/>
          <w:color w:val="000000"/>
        </w:rPr>
        <w:lastRenderedPageBreak/>
        <w:t>           </w:t>
      </w:r>
      <w:r w:rsidRPr="006C0AC1">
        <w:rPr>
          <w:rFonts w:ascii="Times New Roman" w:hAnsi="Times New Roman"/>
          <w:color w:val="000000"/>
        </w:rPr>
        <w:t>Existing literature highlights that graduate students in multiple professions experience increased stress, distress, and decreased mental wellness and overall well-being. Perceived stress and mental wellness are often measured through self-report measures including the Perceived Stress Scale. Understanding the implications of negative mental well-being, reported self-outcomes that demonstrate distress and greater perceived stress, and factors that contribute to the mental wellness of graduate students is crucial for providing rationale for the implementation of wellness-based interventions tailored to the needs of graduate students. </w:t>
      </w:r>
    </w:p>
    <w:p w14:paraId="2039570C" w14:textId="77777777" w:rsidR="006C0AC1" w:rsidRPr="006C0AC1" w:rsidRDefault="006C0AC1" w:rsidP="006C0AC1">
      <w:pPr>
        <w:autoSpaceDE/>
        <w:autoSpaceDN/>
        <w:adjustRightInd/>
        <w:rPr>
          <w:rFonts w:ascii="Times New Roman" w:hAnsi="Times New Roman"/>
        </w:rPr>
      </w:pPr>
      <w:r w:rsidRPr="006C0AC1">
        <w:rPr>
          <w:rFonts w:ascii="Times New Roman" w:hAnsi="Times New Roman"/>
          <w:b/>
          <w:bCs/>
          <w:color w:val="000000"/>
        </w:rPr>
        <w:t>           </w:t>
      </w:r>
      <w:r w:rsidRPr="006C0AC1">
        <w:rPr>
          <w:rFonts w:ascii="Times New Roman" w:hAnsi="Times New Roman"/>
          <w:b/>
          <w:bCs/>
          <w:i/>
          <w:iCs/>
          <w:color w:val="000000"/>
        </w:rPr>
        <w:t xml:space="preserve">“This program should come with a warning sign!”: Mental wellness in occupational therapy and physical therapy students </w:t>
      </w:r>
      <w:r w:rsidRPr="006C0AC1">
        <w:rPr>
          <w:rFonts w:ascii="Times New Roman" w:hAnsi="Times New Roman"/>
          <w:b/>
          <w:bCs/>
          <w:color w:val="000000"/>
        </w:rPr>
        <w:t xml:space="preserve">→ </w:t>
      </w:r>
      <w:hyperlink r:id="rId18" w:history="1">
        <w:r w:rsidRPr="006C0AC1">
          <w:rPr>
            <w:rFonts w:ascii="Times New Roman" w:hAnsi="Times New Roman"/>
            <w:b/>
            <w:bCs/>
            <w:color w:val="1155CC"/>
            <w:u w:val="single"/>
          </w:rPr>
          <w:t>https://search.library.stonybrook.edu/permalink/01SUNY_STB/1anfgvq/cdi_proquest_journals_2736067707</w:t>
        </w:r>
      </w:hyperlink>
      <w:r w:rsidRPr="006C0AC1">
        <w:rPr>
          <w:rFonts w:ascii="Times New Roman" w:hAnsi="Times New Roman"/>
          <w:b/>
          <w:bCs/>
          <w:color w:val="000000"/>
        </w:rPr>
        <w:t> </w:t>
      </w:r>
    </w:p>
    <w:p w14:paraId="52CD36A2" w14:textId="77777777" w:rsidR="006C0AC1" w:rsidRPr="006C0AC1" w:rsidRDefault="006C0AC1" w:rsidP="006C0AC1">
      <w:pPr>
        <w:autoSpaceDE/>
        <w:autoSpaceDN/>
        <w:adjustRightInd/>
        <w:rPr>
          <w:rFonts w:ascii="Times New Roman" w:hAnsi="Times New Roman"/>
        </w:rPr>
      </w:pPr>
      <w:r w:rsidRPr="006C0AC1">
        <w:rPr>
          <w:rFonts w:ascii="Times New Roman" w:hAnsi="Times New Roman"/>
          <w:b/>
          <w:bCs/>
          <w:color w:val="000000"/>
        </w:rPr>
        <w:t>           </w:t>
      </w:r>
      <w:r w:rsidRPr="006C0AC1">
        <w:rPr>
          <w:rFonts w:ascii="Times New Roman" w:hAnsi="Times New Roman"/>
          <w:color w:val="000000"/>
        </w:rPr>
        <w:t xml:space="preserve">Webber et al. (2022) investigated distress reported in entry-level </w:t>
      </w:r>
      <w:proofErr w:type="gramStart"/>
      <w:r w:rsidRPr="006C0AC1">
        <w:rPr>
          <w:rFonts w:ascii="Times New Roman" w:hAnsi="Times New Roman"/>
          <w:color w:val="000000"/>
        </w:rPr>
        <w:t>masters</w:t>
      </w:r>
      <w:proofErr w:type="gramEnd"/>
      <w:r w:rsidRPr="006C0AC1">
        <w:rPr>
          <w:rFonts w:ascii="Times New Roman" w:hAnsi="Times New Roman"/>
          <w:color w:val="000000"/>
        </w:rPr>
        <w:t xml:space="preserve"> students and compared distress levels to existing data, as well as explored many factors that cause stress amongst students, their effects, and coping strategies. Results of the mixed-methods cross-sectional study, consisting of questionnaires and focus groups, demonstrated that occupational therapy and physical therapy students of one cohort reported higher levels of distress compared to the following cohort as well as undergraduate and general population samples. Cause of stress was attributed to an imbalance of school responsibilities and other aspects of life, which had a negative impact on perceived mental health. Coping strategies included physical activity, peer selection, and modification of expectations. Distress is operationally defined as perceived levels of stress, anxiety, and/or depression </w:t>
      </w:r>
      <w:proofErr w:type="gramStart"/>
      <w:r w:rsidRPr="006C0AC1">
        <w:rPr>
          <w:rFonts w:ascii="Times New Roman" w:hAnsi="Times New Roman"/>
          <w:color w:val="000000"/>
        </w:rPr>
        <w:t>through the use of</w:t>
      </w:r>
      <w:proofErr w:type="gramEnd"/>
      <w:r w:rsidRPr="006C0AC1">
        <w:rPr>
          <w:rFonts w:ascii="Times New Roman" w:hAnsi="Times New Roman"/>
          <w:color w:val="000000"/>
        </w:rPr>
        <w:t xml:space="preserve"> the Depression Anxiety Stress Scale. Student stress was operationally defined </w:t>
      </w:r>
      <w:proofErr w:type="gramStart"/>
      <w:r w:rsidRPr="006C0AC1">
        <w:rPr>
          <w:rFonts w:ascii="Times New Roman" w:hAnsi="Times New Roman"/>
          <w:color w:val="000000"/>
        </w:rPr>
        <w:t>through the use of</w:t>
      </w:r>
      <w:proofErr w:type="gramEnd"/>
      <w:r w:rsidRPr="006C0AC1">
        <w:rPr>
          <w:rFonts w:ascii="Times New Roman" w:hAnsi="Times New Roman"/>
          <w:color w:val="000000"/>
        </w:rPr>
        <w:t xml:space="preserve"> the Occupational Therapy Student Stressor Survey. Coping ability was operationally defined as comprehensibility, manageability, and meaningfulness </w:t>
      </w:r>
      <w:proofErr w:type="gramStart"/>
      <w:r w:rsidRPr="006C0AC1">
        <w:rPr>
          <w:rFonts w:ascii="Times New Roman" w:hAnsi="Times New Roman"/>
          <w:color w:val="000000"/>
        </w:rPr>
        <w:t>through the use of</w:t>
      </w:r>
      <w:proofErr w:type="gramEnd"/>
      <w:r w:rsidRPr="006C0AC1">
        <w:rPr>
          <w:rFonts w:ascii="Times New Roman" w:hAnsi="Times New Roman"/>
          <w:color w:val="000000"/>
        </w:rPr>
        <w:t xml:space="preserve"> the Sense of Coherence tool. 98 participants were utilized in the study and exclusion criteria involved injury or medical condition affecting physical activity. Limitations included small sample size and limited sampling time frame. </w:t>
      </w:r>
    </w:p>
    <w:p w14:paraId="25B5C570" w14:textId="77777777" w:rsidR="006C0AC1" w:rsidRPr="006C0AC1" w:rsidRDefault="006C0AC1" w:rsidP="006C0AC1">
      <w:pPr>
        <w:autoSpaceDE/>
        <w:autoSpaceDN/>
        <w:adjustRightInd/>
        <w:rPr>
          <w:rFonts w:ascii="Times New Roman" w:hAnsi="Times New Roman"/>
        </w:rPr>
      </w:pPr>
      <w:r w:rsidRPr="006C0AC1">
        <w:rPr>
          <w:rFonts w:ascii="Times New Roman" w:hAnsi="Times New Roman"/>
          <w:color w:val="000000"/>
        </w:rPr>
        <w:t>         </w:t>
      </w:r>
      <w:r w:rsidRPr="006C0AC1">
        <w:rPr>
          <w:rFonts w:ascii="Times New Roman" w:hAnsi="Times New Roman"/>
          <w:b/>
          <w:bCs/>
          <w:color w:val="000000"/>
        </w:rPr>
        <w:t> </w:t>
      </w:r>
      <w:r w:rsidRPr="006C0AC1">
        <w:rPr>
          <w:rFonts w:ascii="Times New Roman" w:hAnsi="Times New Roman"/>
          <w:b/>
          <w:bCs/>
          <w:i/>
          <w:iCs/>
          <w:color w:val="000000"/>
        </w:rPr>
        <w:t xml:space="preserve">Experience Doesn’t Reduce All Stress: An Exploration of Perceived Stress Among Graduate Students in Speech-Language Pathology → </w:t>
      </w:r>
      <w:hyperlink r:id="rId19" w:history="1">
        <w:r w:rsidRPr="006C0AC1">
          <w:rPr>
            <w:rFonts w:ascii="Times New Roman" w:hAnsi="Times New Roman"/>
            <w:b/>
            <w:bCs/>
            <w:color w:val="1155CC"/>
            <w:u w:val="single"/>
          </w:rPr>
          <w:t>https://search.library.stonybrook.edu/permalink/01SUNY_STB/1anfgvq/cdi_proquest_journals_2162378803</w:t>
        </w:r>
      </w:hyperlink>
      <w:r w:rsidRPr="006C0AC1">
        <w:rPr>
          <w:rFonts w:ascii="Times New Roman" w:hAnsi="Times New Roman"/>
          <w:b/>
          <w:bCs/>
          <w:color w:val="000000"/>
        </w:rPr>
        <w:t> </w:t>
      </w:r>
    </w:p>
    <w:p w14:paraId="49641255" w14:textId="77777777" w:rsidR="006C0AC1" w:rsidRPr="006C0AC1" w:rsidRDefault="006C0AC1" w:rsidP="006C0AC1">
      <w:pPr>
        <w:autoSpaceDE/>
        <w:autoSpaceDN/>
        <w:adjustRightInd/>
        <w:rPr>
          <w:rFonts w:ascii="Times New Roman" w:hAnsi="Times New Roman"/>
        </w:rPr>
      </w:pPr>
      <w:r w:rsidRPr="006C0AC1">
        <w:rPr>
          <w:rFonts w:ascii="Times New Roman" w:hAnsi="Times New Roman"/>
          <w:color w:val="000000"/>
        </w:rPr>
        <w:t xml:space="preserve">           Ellis and Briley (2018) assessed perceived stress reported by first and second-year speech-language pathology graduate students. Perceived stress was operationally defined </w:t>
      </w:r>
      <w:proofErr w:type="gramStart"/>
      <w:r w:rsidRPr="006C0AC1">
        <w:rPr>
          <w:rFonts w:ascii="Times New Roman" w:hAnsi="Times New Roman"/>
          <w:color w:val="000000"/>
        </w:rPr>
        <w:t>through the use of</w:t>
      </w:r>
      <w:proofErr w:type="gramEnd"/>
      <w:r w:rsidRPr="006C0AC1">
        <w:rPr>
          <w:rFonts w:ascii="Times New Roman" w:hAnsi="Times New Roman"/>
          <w:color w:val="000000"/>
        </w:rPr>
        <w:t xml:space="preserve"> the Perceived Stress Scale (PSS). 3 open-ended qualitative questions examined source of stress, increase in stress, and faculty strategies to reduce stress. Results of the mixed-methods study demonstrated that more than 35% of students reported moderate levels of stress, and that significantly higher levels of perceived stress were reported by second year students (48%) when compared to levels reported by first year students (25%). Different facilitators of stress were reported amongst both cohorts, with a focus on transition to a new program being the primary cause of stress for first year students and a focus on issues with coping as well as feeling overwhelmed for second year students. Qualitative analysis of open-ended questions revealed that students felt as if better coordination of assignments, limited changes to syllabi, greater communication, reduced workload, greater flexibility, and more personal contacts were strategies that could be implemented by faculty to reduce perceived levels of stress amongst students. Limitations included limited variation in sample, fluctuation of stress levels was not accounted for, and there was limited geographical diversity of participants. </w:t>
      </w:r>
    </w:p>
    <w:p w14:paraId="1F202D02" w14:textId="77777777" w:rsidR="006C0AC1" w:rsidRPr="006C0AC1" w:rsidRDefault="006C0AC1" w:rsidP="006C0AC1">
      <w:pPr>
        <w:autoSpaceDE/>
        <w:autoSpaceDN/>
        <w:adjustRightInd/>
        <w:rPr>
          <w:rFonts w:ascii="Times New Roman" w:hAnsi="Times New Roman"/>
        </w:rPr>
      </w:pPr>
      <w:r w:rsidRPr="006C0AC1">
        <w:rPr>
          <w:rFonts w:ascii="Times New Roman" w:hAnsi="Times New Roman"/>
          <w:color w:val="000000"/>
        </w:rPr>
        <w:lastRenderedPageBreak/>
        <w:t>            </w:t>
      </w:r>
      <w:r w:rsidRPr="006C0AC1">
        <w:rPr>
          <w:rFonts w:ascii="Times New Roman" w:hAnsi="Times New Roman"/>
          <w:b/>
          <w:bCs/>
          <w:i/>
          <w:iCs/>
          <w:color w:val="000000"/>
        </w:rPr>
        <w:t xml:space="preserve">Positive factors related to graduate student mental health → </w:t>
      </w:r>
      <w:hyperlink r:id="rId20" w:history="1">
        <w:r w:rsidRPr="006C0AC1">
          <w:rPr>
            <w:rFonts w:ascii="Times New Roman" w:hAnsi="Times New Roman"/>
            <w:b/>
            <w:bCs/>
            <w:i/>
            <w:iCs/>
            <w:color w:val="1155CC"/>
            <w:u w:val="single"/>
          </w:rPr>
          <w:t>https://search.library.stonybrook.edu/permalink/01SUNY_STB/1anfgvq/cdi_crossref_primary_10_1080_07448481_2020_1841207</w:t>
        </w:r>
      </w:hyperlink>
      <w:r w:rsidRPr="006C0AC1">
        <w:rPr>
          <w:rFonts w:ascii="Times New Roman" w:hAnsi="Times New Roman"/>
          <w:b/>
          <w:bCs/>
          <w:i/>
          <w:iCs/>
          <w:color w:val="000000"/>
        </w:rPr>
        <w:t> </w:t>
      </w:r>
    </w:p>
    <w:p w14:paraId="306B6F4F" w14:textId="77777777" w:rsidR="006C0AC1" w:rsidRPr="006C0AC1" w:rsidRDefault="006C0AC1" w:rsidP="006C0AC1">
      <w:pPr>
        <w:autoSpaceDE/>
        <w:autoSpaceDN/>
        <w:adjustRightInd/>
        <w:rPr>
          <w:rFonts w:ascii="Times New Roman" w:hAnsi="Times New Roman"/>
        </w:rPr>
      </w:pPr>
      <w:r w:rsidRPr="006C0AC1">
        <w:rPr>
          <w:rFonts w:ascii="Times New Roman" w:hAnsi="Times New Roman"/>
          <w:color w:val="000000"/>
        </w:rPr>
        <w:t>            Charles et al. (2022) examined positive aspects and factors that can play a role in the attenuation of stress experienced by graduate students to better understand a correlation between positive and negative factors influencing perceived stress. Negative factors are operationally defined as financial distress, poorer psychological functioning, less satisfying mentorships, perceived discrimination, and less contact with advisors reported by graduate students. Positive factors are operationally defined as social support, university and faculty support, optimism, and perceived career advantage reported by graduate students. Both positive and negative factors were operationally defined through web-based survey questions about their graduate school experience as well as a self-report CESD-R depressive symptom survey. Results of the study demonstrated high rates of depressive symptoms among graduate students, with stronger effects on positive perceptions of mental health correlated with positive factors. Although correlation doesn't equal causation, this study provided useful insight into specific factors that contribute to a decline in mental well-being of graduate students and provided an outline for areas of concern for graduate programs to target and remediate to facilitate a more positive environment for graduate students. </w:t>
      </w:r>
    </w:p>
    <w:p w14:paraId="2499EB6A" w14:textId="77777777" w:rsidR="006C0AC1" w:rsidRPr="006C0AC1" w:rsidRDefault="006C0AC1" w:rsidP="006C0AC1">
      <w:pPr>
        <w:autoSpaceDE/>
        <w:autoSpaceDN/>
        <w:adjustRightInd/>
        <w:rPr>
          <w:rFonts w:ascii="Times New Roman" w:hAnsi="Times New Roman"/>
        </w:rPr>
      </w:pPr>
      <w:r w:rsidRPr="006C0AC1">
        <w:rPr>
          <w:rFonts w:ascii="Times New Roman" w:hAnsi="Times New Roman"/>
          <w:color w:val="000000"/>
        </w:rPr>
        <w:t>            </w:t>
      </w:r>
      <w:r w:rsidRPr="006C0AC1">
        <w:rPr>
          <w:rFonts w:ascii="Times New Roman" w:hAnsi="Times New Roman"/>
          <w:b/>
          <w:bCs/>
          <w:i/>
          <w:iCs/>
          <w:color w:val="000000"/>
        </w:rPr>
        <w:t xml:space="preserve">Building a foundation in self-awareness: Genetic counseling students’ experiences with self-care, reflection, and mindfulness → </w:t>
      </w:r>
      <w:hyperlink r:id="rId21" w:history="1">
        <w:r w:rsidRPr="006C0AC1">
          <w:rPr>
            <w:rFonts w:ascii="Times New Roman" w:hAnsi="Times New Roman"/>
            <w:b/>
            <w:bCs/>
            <w:i/>
            <w:iCs/>
            <w:color w:val="1155CC"/>
            <w:u w:val="single"/>
          </w:rPr>
          <w:t>https://search.library.stonybrook.edu/permalink/01SUNY_STB/1anfgvq/cdi_crossref_primary_10_1002_jgc4_1539</w:t>
        </w:r>
      </w:hyperlink>
      <w:r w:rsidRPr="006C0AC1">
        <w:rPr>
          <w:rFonts w:ascii="Times New Roman" w:hAnsi="Times New Roman"/>
          <w:b/>
          <w:bCs/>
          <w:i/>
          <w:iCs/>
          <w:color w:val="000000"/>
        </w:rPr>
        <w:t> </w:t>
      </w:r>
    </w:p>
    <w:p w14:paraId="3FE90073" w14:textId="77777777" w:rsidR="006C0AC1" w:rsidRPr="006C0AC1" w:rsidRDefault="006C0AC1" w:rsidP="006C0AC1">
      <w:pPr>
        <w:autoSpaceDE/>
        <w:autoSpaceDN/>
        <w:adjustRightInd/>
        <w:rPr>
          <w:rFonts w:ascii="Times New Roman" w:hAnsi="Times New Roman"/>
        </w:rPr>
      </w:pPr>
      <w:r w:rsidRPr="006C0AC1">
        <w:rPr>
          <w:rFonts w:ascii="Times New Roman" w:hAnsi="Times New Roman"/>
          <w:color w:val="000000"/>
          <w:shd w:val="clear" w:color="auto" w:fill="FFFFFF"/>
        </w:rPr>
        <w:t xml:space="preserve">             Bulmer et al. (2021) investigated self-awareness of genetic counseling students in the areas of mindfulness, self-care and self-reflection. Self-awareness was operationally defined using the Self-Reflection Insight Scale, the Mindfulness Attention Awareness Scale, and qualitative descriptions of personal experiences regarding self-awareness practice. Results of the mixed-methods study demonstrated that genetic counseling </w:t>
      </w:r>
      <w:proofErr w:type="gramStart"/>
      <w:r w:rsidRPr="006C0AC1">
        <w:rPr>
          <w:rFonts w:ascii="Times New Roman" w:hAnsi="Times New Roman"/>
          <w:color w:val="000000"/>
          <w:shd w:val="clear" w:color="auto" w:fill="FFFFFF"/>
        </w:rPr>
        <w:t>students’</w:t>
      </w:r>
      <w:proofErr w:type="gramEnd"/>
      <w:r w:rsidRPr="006C0AC1">
        <w:rPr>
          <w:rFonts w:ascii="Times New Roman" w:hAnsi="Times New Roman"/>
          <w:color w:val="000000"/>
          <w:shd w:val="clear" w:color="auto" w:fill="FFFFFF"/>
        </w:rPr>
        <w:t xml:space="preserve"> obtained significantly lower mean scores on the Mindfulness Attention Awareness Scale and Self-Reflection Insight Scale when compared to other health professionals, highlighting that genetic counseling students’ had decreased mindfulness. Results also demonstrated that that is a significant positive correlation between levels of self-awareness and mindfulness, and that those who reported having structured practice in self-awareness, which was part of their graduate program curriculum, demonstrated greater mean scores on the Self-Reflection Insight Scale, demonstrating the impact of implementation of mindfulness techniques in graduate curriculum. </w:t>
      </w:r>
    </w:p>
    <w:p w14:paraId="095177A2" w14:textId="77777777" w:rsidR="006C0AC1" w:rsidRDefault="006C0AC1" w:rsidP="006C0AC1">
      <w:pPr>
        <w:rPr>
          <w:color w:val="000000"/>
        </w:rPr>
      </w:pPr>
    </w:p>
    <w:p w14:paraId="7009B03E" w14:textId="77777777" w:rsidR="006C0AC1" w:rsidRDefault="006C0AC1" w:rsidP="006C0AC1"/>
    <w:p w14:paraId="36116B56" w14:textId="5795463B" w:rsidR="002D2004" w:rsidRDefault="002D2004" w:rsidP="00E554D4"/>
    <w:p w14:paraId="5D3C70E0" w14:textId="554F96E9" w:rsidR="008955E6" w:rsidRPr="00911F7B" w:rsidRDefault="008955E6" w:rsidP="00992F78">
      <w:pPr>
        <w:pStyle w:val="BlockText"/>
        <w:shd w:val="clear" w:color="auto" w:fill="F2F2F2" w:themeFill="background1" w:themeFillShade="F2"/>
        <w:spacing w:before="0" w:after="0"/>
        <w:ind w:left="0" w:right="0"/>
        <w:rPr>
          <w:rFonts w:ascii="Arial" w:hAnsi="Arial" w:cs="Arial"/>
          <w:i w:val="0"/>
        </w:rPr>
      </w:pPr>
    </w:p>
    <w:p w14:paraId="72C33523" w14:textId="77777777" w:rsidR="00671D85" w:rsidRPr="00911F7B" w:rsidRDefault="00671D85" w:rsidP="00992F78">
      <w:pPr>
        <w:ind w:left="720"/>
        <w:rPr>
          <w:rFonts w:ascii="Arial" w:hAnsi="Arial" w:cs="Arial"/>
        </w:rPr>
      </w:pPr>
    </w:p>
    <w:p w14:paraId="45DA71E8" w14:textId="05823AE9" w:rsidR="00895E3A" w:rsidRPr="00911F7B" w:rsidRDefault="005724B6" w:rsidP="00992F78">
      <w:pPr>
        <w:rPr>
          <w:rFonts w:ascii="Arial" w:hAnsi="Arial" w:cs="Arial"/>
        </w:rPr>
      </w:pPr>
      <w:r w:rsidRPr="00911F7B">
        <w:rPr>
          <w:rFonts w:ascii="Arial" w:hAnsi="Arial" w:cs="Arial"/>
        </w:rPr>
        <w:t>2</w:t>
      </w:r>
      <w:r w:rsidR="009757E1" w:rsidRPr="00911F7B">
        <w:rPr>
          <w:rFonts w:ascii="Arial" w:hAnsi="Arial" w:cs="Arial"/>
        </w:rPr>
        <w:t>.2</w:t>
      </w:r>
      <w:r w:rsidR="00E61E5C" w:rsidRPr="00911F7B">
        <w:rPr>
          <w:rFonts w:ascii="Arial" w:hAnsi="Arial" w:cs="Arial"/>
        </w:rPr>
        <w:t xml:space="preserve"> </w:t>
      </w:r>
      <w:r w:rsidR="008955E6" w:rsidRPr="00911F7B">
        <w:rPr>
          <w:rFonts w:ascii="Arial" w:hAnsi="Arial" w:cs="Arial"/>
        </w:rPr>
        <w:tab/>
      </w:r>
      <w:r w:rsidR="00895E3A" w:rsidRPr="00911F7B">
        <w:rPr>
          <w:rFonts w:ascii="Arial" w:hAnsi="Arial" w:cs="Arial"/>
        </w:rPr>
        <w:t xml:space="preserve">Include </w:t>
      </w:r>
      <w:r w:rsidR="008E583C" w:rsidRPr="00911F7B">
        <w:rPr>
          <w:rFonts w:ascii="Arial" w:hAnsi="Arial" w:cs="Arial"/>
        </w:rPr>
        <w:t xml:space="preserve">complete </w:t>
      </w:r>
      <w:r w:rsidR="00895E3A" w:rsidRPr="00911F7B">
        <w:rPr>
          <w:rFonts w:ascii="Arial" w:hAnsi="Arial" w:cs="Arial"/>
        </w:rPr>
        <w:t>citations</w:t>
      </w:r>
      <w:r w:rsidR="00774F80" w:rsidRPr="00911F7B">
        <w:rPr>
          <w:rFonts w:ascii="Arial" w:hAnsi="Arial" w:cs="Arial"/>
        </w:rPr>
        <w:t xml:space="preserve"> or </w:t>
      </w:r>
      <w:r w:rsidR="008E583C" w:rsidRPr="00911F7B">
        <w:rPr>
          <w:rFonts w:ascii="Arial" w:hAnsi="Arial" w:cs="Arial"/>
        </w:rPr>
        <w:t>references</w:t>
      </w:r>
      <w:r w:rsidR="0093140F" w:rsidRPr="00911F7B">
        <w:rPr>
          <w:rFonts w:ascii="Arial" w:hAnsi="Arial" w:cs="Arial"/>
        </w:rPr>
        <w:t>:</w:t>
      </w:r>
      <w:r w:rsidR="008E583C" w:rsidRPr="00911F7B">
        <w:rPr>
          <w:rFonts w:ascii="Arial" w:hAnsi="Arial" w:cs="Arial"/>
        </w:rPr>
        <w:t xml:space="preserve"> </w:t>
      </w:r>
    </w:p>
    <w:p w14:paraId="4D0E763A" w14:textId="77777777" w:rsidR="002D2004" w:rsidRDefault="008955E6" w:rsidP="002D2004">
      <w:bookmarkStart w:id="3" w:name="_Toc440956505"/>
      <w:r w:rsidRPr="00911F7B">
        <w:rPr>
          <w:rFonts w:ascii="Arial" w:hAnsi="Arial" w:cs="Arial"/>
        </w:rPr>
        <w:t xml:space="preserve">Response: </w:t>
      </w:r>
      <w:r w:rsidR="002D2004">
        <w:t xml:space="preserve">References: </w:t>
      </w:r>
    </w:p>
    <w:p w14:paraId="63BBA258" w14:textId="77777777" w:rsidR="00FF0622" w:rsidRDefault="00FF0622" w:rsidP="00FF0622">
      <w:pPr>
        <w:pStyle w:val="NormalWeb"/>
        <w:ind w:left="567" w:hanging="567"/>
      </w:pPr>
      <w:r>
        <w:t xml:space="preserve">Beck, A. R., </w:t>
      </w:r>
      <w:proofErr w:type="spellStart"/>
      <w:r>
        <w:t>Verticchio</w:t>
      </w:r>
      <w:proofErr w:type="spellEnd"/>
      <w:r>
        <w:t xml:space="preserve">, H., Seeman, S., Milliken, E., &amp; Schaab, H. (2017). A mindfulness practice for Communication Sciences and disorders undergraduate and speech-language pathology graduate students: Effects on stress, self-compassion, and perfectionism. </w:t>
      </w:r>
      <w:r>
        <w:rPr>
          <w:i/>
          <w:iCs/>
        </w:rPr>
        <w:lastRenderedPageBreak/>
        <w:t>American Journal of Speech-Language Pathology</w:t>
      </w:r>
      <w:r>
        <w:t xml:space="preserve">, </w:t>
      </w:r>
      <w:r>
        <w:rPr>
          <w:i/>
          <w:iCs/>
        </w:rPr>
        <w:t>26</w:t>
      </w:r>
      <w:r>
        <w:t xml:space="preserve">(3), 893–907. </w:t>
      </w:r>
      <w:hyperlink r:id="rId22" w:history="1">
        <w:r w:rsidRPr="008B2832">
          <w:rPr>
            <w:rStyle w:val="Hyperlink"/>
          </w:rPr>
          <w:t>https://doi.org/10.1044/2017_ajslp-16-0172</w:t>
        </w:r>
      </w:hyperlink>
      <w:r>
        <w:t xml:space="preserve"> </w:t>
      </w:r>
    </w:p>
    <w:p w14:paraId="304FED40" w14:textId="77777777" w:rsidR="00FF0622" w:rsidRDefault="00FF0622" w:rsidP="00FF0622">
      <w:pPr>
        <w:pStyle w:val="NormalWeb"/>
        <w:ind w:left="567" w:hanging="567"/>
      </w:pPr>
      <w:r>
        <w:t xml:space="preserve">Briley, P.M, Ellis, C. (2018). Experience Doesn’t Reduce All Stress: An Exploration of Perceived Stress Among Graduate Students in Speech-Language Pathology. </w:t>
      </w:r>
      <w:r w:rsidRPr="00AB6E25">
        <w:rPr>
          <w:i/>
          <w:iCs/>
        </w:rPr>
        <w:t>Journal of Allied Health</w:t>
      </w:r>
      <w:r>
        <w:t xml:space="preserve">, 47(4), 277-281.  </w:t>
      </w:r>
    </w:p>
    <w:p w14:paraId="054D7D94" w14:textId="77777777" w:rsidR="00FF0622" w:rsidRDefault="00FF0622" w:rsidP="00FF0622">
      <w:pPr>
        <w:pStyle w:val="NormalWeb"/>
        <w:ind w:left="567" w:hanging="567"/>
      </w:pPr>
      <w:r>
        <w:t xml:space="preserve">Bulmer, L., Stanley, C., Loffredo, L., Mills, R., &amp; Doyle, L. (2021). Building a foundation in self‐awareness: Genetic counseling students’ experiences with self‐care, reflection, and mindfulness. </w:t>
      </w:r>
      <w:r>
        <w:rPr>
          <w:i/>
          <w:iCs/>
        </w:rPr>
        <w:t>Journal of Genetic Counseling</w:t>
      </w:r>
      <w:r>
        <w:t xml:space="preserve">, </w:t>
      </w:r>
      <w:r>
        <w:rPr>
          <w:i/>
          <w:iCs/>
        </w:rPr>
        <w:t>31</w:t>
      </w:r>
      <w:r>
        <w:t xml:space="preserve">(3), 722–734. </w:t>
      </w:r>
      <w:hyperlink r:id="rId23" w:history="1">
        <w:r w:rsidRPr="008B2832">
          <w:rPr>
            <w:rStyle w:val="Hyperlink"/>
          </w:rPr>
          <w:t>https://doi.org/10.1002/jgc4.1539</w:t>
        </w:r>
      </w:hyperlink>
      <w:r>
        <w:t xml:space="preserve"> </w:t>
      </w:r>
    </w:p>
    <w:p w14:paraId="734C7F07" w14:textId="39BE369A" w:rsidR="00FF0622" w:rsidRDefault="00FF0622" w:rsidP="00FF0622">
      <w:pPr>
        <w:pStyle w:val="NormalWeb"/>
        <w:ind w:left="567" w:hanging="567"/>
      </w:pPr>
      <w:r>
        <w:t xml:space="preserve">Charles, S. T., </w:t>
      </w:r>
      <w:proofErr w:type="spellStart"/>
      <w:r>
        <w:t>Karnaze</w:t>
      </w:r>
      <w:proofErr w:type="spellEnd"/>
      <w:r>
        <w:t xml:space="preserve">, M. M., &amp; Leslie, F. M. (2021). Positive factors related to graduate student mental health. </w:t>
      </w:r>
      <w:r>
        <w:rPr>
          <w:i/>
          <w:iCs/>
        </w:rPr>
        <w:t>Journal of American College Health</w:t>
      </w:r>
      <w:r>
        <w:t xml:space="preserve">, </w:t>
      </w:r>
      <w:r>
        <w:rPr>
          <w:i/>
          <w:iCs/>
        </w:rPr>
        <w:t>70</w:t>
      </w:r>
      <w:r>
        <w:t xml:space="preserve">(6), 1858–1866. </w:t>
      </w:r>
      <w:hyperlink r:id="rId24" w:history="1">
        <w:r w:rsidRPr="008B2832">
          <w:rPr>
            <w:rStyle w:val="Hyperlink"/>
          </w:rPr>
          <w:t>https://doi.org/10.1080/07448481.2020.1841207</w:t>
        </w:r>
      </w:hyperlink>
    </w:p>
    <w:p w14:paraId="48E2E031" w14:textId="77777777" w:rsidR="00FF0622" w:rsidRDefault="00FF0622" w:rsidP="00FF0622">
      <w:pPr>
        <w:pStyle w:val="NormalWeb"/>
        <w:ind w:left="567" w:hanging="567"/>
      </w:pPr>
      <w:r>
        <w:t xml:space="preserve">Enns, A., Eldridge, G. D., Montgomery, C., &amp; Gonzalez, V. M. (2018). Perceived stress, coping strategies, and emotional intelligence: A cross-sectional study of university students in helping disciplines. </w:t>
      </w:r>
      <w:r>
        <w:rPr>
          <w:i/>
          <w:iCs/>
        </w:rPr>
        <w:t>Nurse Education Today</w:t>
      </w:r>
      <w:r>
        <w:t xml:space="preserve">, </w:t>
      </w:r>
      <w:r>
        <w:rPr>
          <w:i/>
          <w:iCs/>
        </w:rPr>
        <w:t>68</w:t>
      </w:r>
      <w:r>
        <w:t xml:space="preserve">, 226–231. </w:t>
      </w:r>
      <w:hyperlink r:id="rId25" w:history="1">
        <w:r w:rsidRPr="008B2832">
          <w:rPr>
            <w:rStyle w:val="Hyperlink"/>
          </w:rPr>
          <w:t>https://doi.org/10.1016/j.nedt.2018.06.012</w:t>
        </w:r>
      </w:hyperlink>
      <w:r>
        <w:t xml:space="preserve"> </w:t>
      </w:r>
    </w:p>
    <w:p w14:paraId="42BF9430" w14:textId="77777777" w:rsidR="00FF0622" w:rsidRDefault="00FF0622" w:rsidP="00FF0622">
      <w:pPr>
        <w:pStyle w:val="NormalWeb"/>
        <w:ind w:left="567" w:hanging="567"/>
      </w:pPr>
      <w:r>
        <w:t xml:space="preserve">Phillips, K. E., &amp; Corcoran, K. J. (2024). Stronger together: Group self-care </w:t>
      </w:r>
      <w:proofErr w:type="gramStart"/>
      <w:r>
        <w:t>goal-setting</w:t>
      </w:r>
      <w:proofErr w:type="gramEnd"/>
      <w:r>
        <w:t xml:space="preserve"> to support graduate nursing students’ resilience, Wellness, and Manage Burnout. </w:t>
      </w:r>
      <w:r>
        <w:rPr>
          <w:i/>
          <w:iCs/>
        </w:rPr>
        <w:t>Nursing Education Perspectives</w:t>
      </w:r>
      <w:r>
        <w:t xml:space="preserve">, </w:t>
      </w:r>
      <w:r>
        <w:rPr>
          <w:i/>
          <w:iCs/>
        </w:rPr>
        <w:t>45</w:t>
      </w:r>
      <w:r>
        <w:t xml:space="preserve">(5), 310–312. </w:t>
      </w:r>
      <w:hyperlink r:id="rId26" w:history="1">
        <w:r w:rsidRPr="008B2832">
          <w:rPr>
            <w:rStyle w:val="Hyperlink"/>
          </w:rPr>
          <w:t>https://doi.org/10.1097/01.nep.0000000000001314</w:t>
        </w:r>
      </w:hyperlink>
      <w:r>
        <w:t xml:space="preserve"> </w:t>
      </w:r>
    </w:p>
    <w:p w14:paraId="057F8A47" w14:textId="2EF4D4E9" w:rsidR="00FF0622" w:rsidRDefault="00FF0622" w:rsidP="00FF0622">
      <w:pPr>
        <w:pStyle w:val="NormalWeb"/>
        <w:ind w:left="567" w:hanging="567"/>
      </w:pPr>
      <w:r>
        <w:t xml:space="preserve">Quigley, J. L., </w:t>
      </w:r>
      <w:proofErr w:type="spellStart"/>
      <w:r>
        <w:t>Schmuldt</w:t>
      </w:r>
      <w:proofErr w:type="spellEnd"/>
      <w:r>
        <w:t xml:space="preserve">, L., Todd, S., &amp; Bender, S. (2021). Do something different as an intervention for perceived stress reduction in graduate counseling students. </w:t>
      </w:r>
      <w:r>
        <w:rPr>
          <w:i/>
          <w:iCs/>
        </w:rPr>
        <w:t>Journal of Technology in Human Services</w:t>
      </w:r>
      <w:r>
        <w:t xml:space="preserve">, </w:t>
      </w:r>
      <w:r>
        <w:rPr>
          <w:i/>
          <w:iCs/>
        </w:rPr>
        <w:t>40</w:t>
      </w:r>
      <w:r>
        <w:t xml:space="preserve">(1), 1–24. </w:t>
      </w:r>
      <w:hyperlink r:id="rId27" w:history="1">
        <w:r w:rsidRPr="008B2832">
          <w:rPr>
            <w:rStyle w:val="Hyperlink"/>
          </w:rPr>
          <w:t>https://doi.org/10.1080/15228835.2021.1904324</w:t>
        </w:r>
      </w:hyperlink>
    </w:p>
    <w:p w14:paraId="2F7A0AEC" w14:textId="17E4BCF9" w:rsidR="00FF0622" w:rsidRDefault="00FF0622" w:rsidP="00FF0622">
      <w:pPr>
        <w:pStyle w:val="NormalWeb"/>
        <w:ind w:left="567" w:hanging="567"/>
      </w:pPr>
      <w:r>
        <w:t xml:space="preserve">Stillwell, S. B., Vermeesch, A. L., &amp; Scott, J. G. (2017). Interventions to reduce perceived stress among graduate students: A systematic review with implications for evidence‐based practice. </w:t>
      </w:r>
      <w:r>
        <w:rPr>
          <w:i/>
          <w:iCs/>
        </w:rPr>
        <w:t>Worldviews on Evidence-Based Nursing</w:t>
      </w:r>
      <w:r>
        <w:t xml:space="preserve">, </w:t>
      </w:r>
      <w:r>
        <w:rPr>
          <w:i/>
          <w:iCs/>
        </w:rPr>
        <w:t>14</w:t>
      </w:r>
      <w:r>
        <w:t xml:space="preserve">(6), 507–513. </w:t>
      </w:r>
      <w:hyperlink r:id="rId28" w:history="1">
        <w:r w:rsidRPr="008B2832">
          <w:rPr>
            <w:rStyle w:val="Hyperlink"/>
          </w:rPr>
          <w:t>https://doi.org/10.1111/wvn.12250</w:t>
        </w:r>
      </w:hyperlink>
    </w:p>
    <w:p w14:paraId="08AFC2D4" w14:textId="7305A13D" w:rsidR="00FF0622" w:rsidRDefault="00FF0622" w:rsidP="00FF0622">
      <w:pPr>
        <w:pStyle w:val="NormalWeb"/>
        <w:ind w:left="567" w:hanging="567"/>
      </w:pPr>
      <w:r>
        <w:t xml:space="preserve">Webber, S. C., Wener, P., MacDonald, L. L., </w:t>
      </w:r>
      <w:proofErr w:type="spellStart"/>
      <w:r>
        <w:t>Tittlemier</w:t>
      </w:r>
      <w:proofErr w:type="spellEnd"/>
      <w:r>
        <w:t>, B. J., Hahn, F., &amp; Cooper, J. E. (2021). “</w:t>
      </w:r>
      <w:proofErr w:type="gramStart"/>
      <w:r>
        <w:t>this</w:t>
      </w:r>
      <w:proofErr w:type="gramEnd"/>
      <w:r>
        <w:t xml:space="preserve"> program should come with a warning sign!”: Mental wellness in occupational therapy and physical therapy students. </w:t>
      </w:r>
      <w:r>
        <w:rPr>
          <w:i/>
          <w:iCs/>
        </w:rPr>
        <w:t>Journal of American College Health</w:t>
      </w:r>
      <w:r>
        <w:t xml:space="preserve">, </w:t>
      </w:r>
      <w:r>
        <w:rPr>
          <w:i/>
          <w:iCs/>
        </w:rPr>
        <w:t>70</w:t>
      </w:r>
      <w:r>
        <w:t xml:space="preserve">(8), 2491–2498. </w:t>
      </w:r>
      <w:hyperlink r:id="rId29" w:history="1">
        <w:r w:rsidRPr="008B2832">
          <w:rPr>
            <w:rStyle w:val="Hyperlink"/>
          </w:rPr>
          <w:t>https://doi.org/10.1080/07448481.2020.1865983</w:t>
        </w:r>
      </w:hyperlink>
    </w:p>
    <w:p w14:paraId="7A2FCC22" w14:textId="00F6EDF0" w:rsidR="00FF0622" w:rsidRDefault="00FF0622" w:rsidP="00FF0622">
      <w:pPr>
        <w:pStyle w:val="NormalWeb"/>
        <w:ind w:left="567" w:hanging="567"/>
      </w:pPr>
      <w:r>
        <w:t xml:space="preserve">Yusufov, M., </w:t>
      </w:r>
      <w:proofErr w:type="spellStart"/>
      <w:r>
        <w:t>Nicoloro-SantaBarbara</w:t>
      </w:r>
      <w:proofErr w:type="spellEnd"/>
      <w:r>
        <w:t xml:space="preserve">, J., Grey, N. E., Moyer, A., &amp; Lobel, M. (2019). Meta-analytic evaluation of stress reduction interventions for undergraduate and graduate students. </w:t>
      </w:r>
      <w:r>
        <w:rPr>
          <w:i/>
          <w:iCs/>
        </w:rPr>
        <w:t>International Journal of Stress Management</w:t>
      </w:r>
      <w:r>
        <w:t xml:space="preserve">, </w:t>
      </w:r>
      <w:r>
        <w:rPr>
          <w:i/>
          <w:iCs/>
        </w:rPr>
        <w:t>26</w:t>
      </w:r>
      <w:r>
        <w:t xml:space="preserve">(2), 132–145. </w:t>
      </w:r>
      <w:hyperlink r:id="rId30" w:history="1">
        <w:r w:rsidRPr="008B2832">
          <w:rPr>
            <w:rStyle w:val="Hyperlink"/>
          </w:rPr>
          <w:t>https://doi.org/10.1037/str0000099</w:t>
        </w:r>
      </w:hyperlink>
    </w:p>
    <w:p w14:paraId="7153BD45" w14:textId="77777777" w:rsidR="00671D85" w:rsidRPr="00CB44E7" w:rsidRDefault="00671D85" w:rsidP="00992F78">
      <w:pPr>
        <w:rPr>
          <w:rFonts w:ascii="Arial" w:hAnsi="Arial" w:cs="Arial"/>
          <w:b/>
        </w:rPr>
      </w:pPr>
    </w:p>
    <w:p w14:paraId="389EF601" w14:textId="73FAC466" w:rsidR="00671D85" w:rsidRPr="00911F7B" w:rsidRDefault="005724B6" w:rsidP="00992F78">
      <w:pPr>
        <w:rPr>
          <w:rFonts w:ascii="Arial" w:hAnsi="Arial" w:cs="Arial"/>
          <w:b/>
          <w:sz w:val="28"/>
        </w:rPr>
      </w:pPr>
      <w:r w:rsidRPr="00911F7B">
        <w:rPr>
          <w:rFonts w:ascii="Arial" w:hAnsi="Arial" w:cs="Arial"/>
          <w:b/>
          <w:sz w:val="28"/>
        </w:rPr>
        <w:t>3</w:t>
      </w:r>
      <w:r w:rsidR="00D74FB0" w:rsidRPr="00911F7B">
        <w:rPr>
          <w:rFonts w:ascii="Arial" w:hAnsi="Arial" w:cs="Arial"/>
          <w:b/>
          <w:sz w:val="28"/>
        </w:rPr>
        <w:t xml:space="preserve">.0 </w:t>
      </w:r>
      <w:r w:rsidR="009773F7" w:rsidRPr="00911F7B">
        <w:rPr>
          <w:rFonts w:ascii="Arial" w:hAnsi="Arial" w:cs="Arial"/>
          <w:b/>
          <w:sz w:val="28"/>
        </w:rPr>
        <w:t>Study Design</w:t>
      </w:r>
      <w:bookmarkEnd w:id="3"/>
    </w:p>
    <w:p w14:paraId="45506313" w14:textId="12E7544C" w:rsidR="009773F7" w:rsidRPr="00911F7B" w:rsidRDefault="005724B6" w:rsidP="00992F78">
      <w:pPr>
        <w:rPr>
          <w:rFonts w:ascii="Arial" w:hAnsi="Arial" w:cs="Arial"/>
        </w:rPr>
      </w:pPr>
      <w:r w:rsidRPr="00911F7B">
        <w:rPr>
          <w:rFonts w:ascii="Arial" w:hAnsi="Arial" w:cs="Arial"/>
        </w:rPr>
        <w:t>3</w:t>
      </w:r>
      <w:r w:rsidR="00D74FB0" w:rsidRPr="00911F7B">
        <w:rPr>
          <w:rFonts w:ascii="Arial" w:hAnsi="Arial" w:cs="Arial"/>
        </w:rPr>
        <w:t xml:space="preserve">.1 </w:t>
      </w:r>
      <w:r w:rsidR="008955E6" w:rsidRPr="00911F7B">
        <w:rPr>
          <w:rFonts w:ascii="Arial" w:hAnsi="Arial" w:cs="Arial"/>
        </w:rPr>
        <w:tab/>
      </w:r>
      <w:r w:rsidR="009773F7" w:rsidRPr="00911F7B">
        <w:rPr>
          <w:rFonts w:ascii="Arial" w:hAnsi="Arial" w:cs="Arial"/>
        </w:rPr>
        <w:t>Describe and explain the study design (</w:t>
      </w:r>
      <w:r w:rsidR="00901EFE" w:rsidRPr="00911F7B">
        <w:rPr>
          <w:rFonts w:ascii="Arial" w:hAnsi="Arial" w:cs="Arial"/>
        </w:rPr>
        <w:t>e.g.,</w:t>
      </w:r>
      <w:r w:rsidR="009773F7" w:rsidRPr="00911F7B">
        <w:rPr>
          <w:rFonts w:ascii="Arial" w:hAnsi="Arial" w:cs="Arial"/>
        </w:rPr>
        <w:t xml:space="preserve"> </w:t>
      </w:r>
      <w:r w:rsidR="00603FDB" w:rsidRPr="00911F7B">
        <w:rPr>
          <w:rFonts w:ascii="Arial" w:hAnsi="Arial" w:cs="Arial"/>
        </w:rPr>
        <w:t xml:space="preserve">case-control, cross-sectional, </w:t>
      </w:r>
      <w:r w:rsidR="009773F7" w:rsidRPr="00911F7B">
        <w:rPr>
          <w:rFonts w:ascii="Arial" w:hAnsi="Arial" w:cs="Arial"/>
        </w:rPr>
        <w:t xml:space="preserve">ethnographic, experimental, interventional, longitudinal, </w:t>
      </w:r>
      <w:r w:rsidR="008955E6" w:rsidRPr="00911F7B">
        <w:rPr>
          <w:rFonts w:ascii="Arial" w:hAnsi="Arial" w:cs="Arial"/>
        </w:rPr>
        <w:t>and observational</w:t>
      </w:r>
      <w:r w:rsidR="00603FDB" w:rsidRPr="00911F7B">
        <w:rPr>
          <w:rFonts w:ascii="Arial" w:hAnsi="Arial" w:cs="Arial"/>
        </w:rPr>
        <w:t>).</w:t>
      </w:r>
      <w:r w:rsidR="00433F72" w:rsidRPr="00911F7B">
        <w:rPr>
          <w:rFonts w:ascii="Arial" w:hAnsi="Arial" w:cs="Arial"/>
        </w:rPr>
        <w:t xml:space="preserve"> Indicate if there is randomization, blinding, control group, etc.</w:t>
      </w:r>
      <w:r w:rsidR="00B90B2B" w:rsidRPr="00911F7B">
        <w:rPr>
          <w:rFonts w:ascii="Arial" w:hAnsi="Arial" w:cs="Arial"/>
        </w:rPr>
        <w:t xml:space="preserve"> If randomizing, explain how this will be achieved.</w:t>
      </w:r>
      <w:r w:rsidR="00585779" w:rsidRPr="00911F7B">
        <w:rPr>
          <w:rFonts w:ascii="Arial" w:hAnsi="Arial" w:cs="Arial"/>
        </w:rPr>
        <w:t xml:space="preserve"> </w:t>
      </w:r>
    </w:p>
    <w:p w14:paraId="30BA11B4" w14:textId="6987B379" w:rsidR="006C0AC1" w:rsidRPr="006C0AC1" w:rsidRDefault="008955E6" w:rsidP="006C0AC1">
      <w:pPr>
        <w:pStyle w:val="NormalWeb"/>
        <w:spacing w:before="0" w:beforeAutospacing="0" w:after="0" w:afterAutospacing="0"/>
      </w:pPr>
      <w:bookmarkStart w:id="4" w:name="_Toc440956506"/>
      <w:r w:rsidRPr="00911F7B">
        <w:rPr>
          <w:rFonts w:ascii="Arial" w:hAnsi="Arial" w:cs="Arial"/>
        </w:rPr>
        <w:t xml:space="preserve">Response: </w:t>
      </w:r>
      <w:r w:rsidR="006C0AC1" w:rsidRPr="006C0AC1">
        <w:t>A QR code will be shared during the first day and last day of participation in the holistic wellness initiative for the speech-language pathology program</w:t>
      </w:r>
      <w:r w:rsidR="006C0AC1">
        <w:t xml:space="preserve"> at Stony Brook University</w:t>
      </w:r>
      <w:r w:rsidR="00006A18">
        <w:t xml:space="preserve">, </w:t>
      </w:r>
      <w:r w:rsidR="00006A18" w:rsidRPr="00006A18">
        <w:rPr>
          <w:highlight w:val="yellow"/>
        </w:rPr>
        <w:t>as well as via email</w:t>
      </w:r>
      <w:r w:rsidR="006C0AC1" w:rsidRPr="006C0AC1">
        <w:t xml:space="preserve">. This QR code </w:t>
      </w:r>
      <w:r w:rsidR="006C0AC1">
        <w:t>will</w:t>
      </w:r>
      <w:r w:rsidR="006C0AC1" w:rsidRPr="006C0AC1">
        <w:t xml:space="preserve"> </w:t>
      </w:r>
      <w:r w:rsidR="0089438D" w:rsidRPr="006C0AC1">
        <w:t>lead</w:t>
      </w:r>
      <w:r w:rsidR="006C0AC1" w:rsidRPr="006C0AC1">
        <w:t xml:space="preserve"> to the Perceived Stress Scale </w:t>
      </w:r>
      <w:r w:rsidR="006C0AC1">
        <w:t xml:space="preserve">(PSS) </w:t>
      </w:r>
      <w:r w:rsidR="006C0AC1" w:rsidRPr="006C0AC1">
        <w:t xml:space="preserve">10-item and Qualtrics Survey.  </w:t>
      </w:r>
      <w:r w:rsidR="006C0AC1" w:rsidRPr="006C0AC1">
        <w:rPr>
          <w:color w:val="000000"/>
        </w:rPr>
        <w:t xml:space="preserve">This is a pretest/posttest study in the form of a </w:t>
      </w:r>
      <w:r w:rsidR="006C0AC1">
        <w:rPr>
          <w:color w:val="000000"/>
        </w:rPr>
        <w:t xml:space="preserve">PSS and </w:t>
      </w:r>
      <w:r w:rsidR="006C0AC1" w:rsidRPr="006C0AC1">
        <w:rPr>
          <w:color w:val="000000"/>
        </w:rPr>
        <w:t xml:space="preserve">Qualtrics Survey, with pretesting occurring prior to the implementation of </w:t>
      </w:r>
      <w:r w:rsidR="006C0AC1">
        <w:rPr>
          <w:color w:val="000000"/>
        </w:rPr>
        <w:t>holistic wellness</w:t>
      </w:r>
      <w:r w:rsidR="006C0AC1" w:rsidRPr="006C0AC1">
        <w:rPr>
          <w:color w:val="000000"/>
        </w:rPr>
        <w:t xml:space="preserve"> seminars, and </w:t>
      </w:r>
      <w:proofErr w:type="spellStart"/>
      <w:r w:rsidR="006C0AC1" w:rsidRPr="006C0AC1">
        <w:rPr>
          <w:color w:val="000000"/>
        </w:rPr>
        <w:t>posttesting</w:t>
      </w:r>
      <w:proofErr w:type="spellEnd"/>
      <w:r w:rsidR="006C0AC1" w:rsidRPr="006C0AC1">
        <w:rPr>
          <w:color w:val="000000"/>
        </w:rPr>
        <w:t xml:space="preserve"> occurring following the completion of mindfulness seminars at the end of the academic year. </w:t>
      </w:r>
    </w:p>
    <w:p w14:paraId="3DBFFB97" w14:textId="1904E3E2" w:rsidR="002D2004" w:rsidRDefault="002D2004" w:rsidP="002D2004">
      <w:r>
        <w:t xml:space="preserve">All surveys will be sent at the same time with a possible </w:t>
      </w:r>
      <w:r w:rsidR="00006A18" w:rsidRPr="00006A18">
        <w:rPr>
          <w:highlight w:val="yellow"/>
        </w:rPr>
        <w:t xml:space="preserve">three week return window for the pre-survey and </w:t>
      </w:r>
      <w:r w:rsidRPr="00006A18">
        <w:rPr>
          <w:highlight w:val="yellow"/>
        </w:rPr>
        <w:t xml:space="preserve">six </w:t>
      </w:r>
      <w:proofErr w:type="gramStart"/>
      <w:r w:rsidRPr="00006A18">
        <w:rPr>
          <w:highlight w:val="yellow"/>
        </w:rPr>
        <w:t>week</w:t>
      </w:r>
      <w:proofErr w:type="gramEnd"/>
      <w:r w:rsidRPr="00006A18">
        <w:rPr>
          <w:highlight w:val="yellow"/>
        </w:rPr>
        <w:t xml:space="preserve"> return window</w:t>
      </w:r>
      <w:r w:rsidR="00006A18" w:rsidRPr="00006A18">
        <w:rPr>
          <w:highlight w:val="yellow"/>
        </w:rPr>
        <w:t xml:space="preserve"> for the post survey</w:t>
      </w:r>
      <w:r w:rsidRPr="00006A18">
        <w:rPr>
          <w:highlight w:val="yellow"/>
        </w:rPr>
        <w:t>.</w:t>
      </w:r>
      <w:r>
        <w:t xml:space="preserve">  All surveys returned within the survey window will be collected for data.  </w:t>
      </w:r>
      <w:r w:rsidRPr="00006A18">
        <w:rPr>
          <w:highlight w:val="yellow"/>
        </w:rPr>
        <w:t xml:space="preserve">After </w:t>
      </w:r>
      <w:r w:rsidR="00006A18" w:rsidRPr="00006A18">
        <w:rPr>
          <w:highlight w:val="yellow"/>
        </w:rPr>
        <w:t xml:space="preserve">three weeks the pre-survey will no longer be accessible through the QR code and after </w:t>
      </w:r>
      <w:r w:rsidRPr="00006A18">
        <w:rPr>
          <w:highlight w:val="yellow"/>
        </w:rPr>
        <w:t xml:space="preserve">six weeks the </w:t>
      </w:r>
      <w:r w:rsidR="00006A18" w:rsidRPr="00006A18">
        <w:rPr>
          <w:highlight w:val="yellow"/>
        </w:rPr>
        <w:t xml:space="preserve">post </w:t>
      </w:r>
      <w:r w:rsidRPr="00006A18">
        <w:rPr>
          <w:highlight w:val="yellow"/>
        </w:rPr>
        <w:t>survey will no longer be accessible through the QR code.</w:t>
      </w:r>
    </w:p>
    <w:p w14:paraId="6427CA98" w14:textId="092393F8" w:rsidR="008955E6" w:rsidRPr="00911F7B" w:rsidRDefault="008955E6" w:rsidP="006A57A5">
      <w:pPr>
        <w:pStyle w:val="BlockText"/>
        <w:shd w:val="clear" w:color="auto" w:fill="F2F2F2" w:themeFill="background1" w:themeFillShade="F2"/>
        <w:spacing w:before="0" w:after="0" w:line="276" w:lineRule="auto"/>
        <w:ind w:left="0" w:right="0"/>
        <w:rPr>
          <w:rFonts w:ascii="Arial" w:hAnsi="Arial" w:cs="Arial"/>
          <w:i w:val="0"/>
        </w:rPr>
      </w:pPr>
    </w:p>
    <w:p w14:paraId="34616AB8" w14:textId="77777777" w:rsidR="008B25F9" w:rsidRDefault="008B25F9" w:rsidP="00C85CB6">
      <w:pPr>
        <w:rPr>
          <w:rFonts w:ascii="Arial" w:hAnsi="Arial" w:cs="Arial"/>
        </w:rPr>
      </w:pPr>
    </w:p>
    <w:p w14:paraId="7DC3CD27" w14:textId="58078AB7" w:rsidR="00C85CB6" w:rsidRPr="00911F7B" w:rsidRDefault="005724B6" w:rsidP="00C85CB6">
      <w:pPr>
        <w:rPr>
          <w:rFonts w:ascii="Arial" w:hAnsi="Arial" w:cs="Arial"/>
        </w:rPr>
      </w:pPr>
      <w:r w:rsidRPr="00911F7B">
        <w:rPr>
          <w:rFonts w:ascii="Arial" w:hAnsi="Arial" w:cs="Arial"/>
        </w:rPr>
        <w:t>3</w:t>
      </w:r>
      <w:r w:rsidR="00C85CB6" w:rsidRPr="00911F7B">
        <w:rPr>
          <w:rFonts w:ascii="Arial" w:hAnsi="Arial" w:cs="Arial"/>
        </w:rPr>
        <w:t>.2</w:t>
      </w:r>
      <w:r w:rsidR="00C85CB6" w:rsidRPr="00911F7B">
        <w:rPr>
          <w:rFonts w:ascii="Arial" w:hAnsi="Arial" w:cs="Arial"/>
        </w:rPr>
        <w:tab/>
      </w:r>
      <w:r w:rsidR="00351249" w:rsidRPr="00911F7B">
        <w:rPr>
          <w:rFonts w:ascii="Arial" w:hAnsi="Arial" w:cs="Arial"/>
        </w:rPr>
        <w:t xml:space="preserve">Include the number of subjects and the power analysis. </w:t>
      </w:r>
      <w:r w:rsidR="00C85CB6" w:rsidRPr="00911F7B">
        <w:rPr>
          <w:rFonts w:ascii="Arial" w:hAnsi="Arial" w:cs="Arial"/>
        </w:rPr>
        <w:t xml:space="preserve">If applicable, indicate your screen failure rate, i.e., how many subjects you expect to screen to reach your target sample.  </w:t>
      </w:r>
    </w:p>
    <w:p w14:paraId="2CA24825" w14:textId="79247B31" w:rsidR="008B25F9" w:rsidRPr="00911F7B" w:rsidRDefault="008B25F9" w:rsidP="008B25F9">
      <w:pPr>
        <w:pStyle w:val="BlockText"/>
        <w:shd w:val="clear" w:color="auto" w:fill="F2F2F2" w:themeFill="background1" w:themeFillShade="F2"/>
        <w:spacing w:before="0" w:after="0" w:line="276" w:lineRule="auto"/>
        <w:ind w:left="0" w:right="0"/>
        <w:rPr>
          <w:rFonts w:ascii="Arial" w:hAnsi="Arial" w:cs="Arial"/>
          <w:i w:val="0"/>
        </w:rPr>
      </w:pPr>
      <w:r w:rsidRPr="00911F7B">
        <w:rPr>
          <w:rFonts w:ascii="Arial" w:hAnsi="Arial" w:cs="Arial"/>
          <w:i w:val="0"/>
        </w:rPr>
        <w:t xml:space="preserve">Response: </w:t>
      </w:r>
      <w:r w:rsidR="002D2004">
        <w:t>There are</w:t>
      </w:r>
      <w:r w:rsidR="001516E2">
        <w:t xml:space="preserve"> 26 students in our </w:t>
      </w:r>
      <w:proofErr w:type="gramStart"/>
      <w:r w:rsidR="001516E2">
        <w:t>second year</w:t>
      </w:r>
      <w:proofErr w:type="gramEnd"/>
      <w:r w:rsidR="001516E2">
        <w:t xml:space="preserve"> cohort and 32 students in our first year cohort of the Stony Brook University graduate speech-language pathology program. </w:t>
      </w:r>
    </w:p>
    <w:p w14:paraId="0E847547" w14:textId="77777777" w:rsidR="005724B6" w:rsidRPr="00911F7B" w:rsidRDefault="005724B6" w:rsidP="00C85CB6">
      <w:pPr>
        <w:rPr>
          <w:rFonts w:ascii="Arial" w:hAnsi="Arial" w:cs="Arial"/>
        </w:rPr>
      </w:pPr>
    </w:p>
    <w:p w14:paraId="1177CEE9" w14:textId="5B729995" w:rsidR="00AB23A7" w:rsidRPr="00911F7B" w:rsidRDefault="005724B6" w:rsidP="00C85CB6">
      <w:pPr>
        <w:rPr>
          <w:rFonts w:ascii="Arial" w:hAnsi="Arial" w:cs="Arial"/>
        </w:rPr>
      </w:pPr>
      <w:r w:rsidRPr="00911F7B">
        <w:rPr>
          <w:rFonts w:ascii="Arial" w:hAnsi="Arial" w:cs="Arial"/>
        </w:rPr>
        <w:t>3.</w:t>
      </w:r>
      <w:r w:rsidR="00F34641">
        <w:rPr>
          <w:rFonts w:ascii="Arial" w:hAnsi="Arial" w:cs="Arial"/>
        </w:rPr>
        <w:t>3</w:t>
      </w:r>
      <w:r w:rsidRPr="00911F7B">
        <w:rPr>
          <w:rFonts w:ascii="Arial" w:hAnsi="Arial" w:cs="Arial"/>
        </w:rPr>
        <w:tab/>
      </w:r>
      <w:r w:rsidR="00AB23A7" w:rsidRPr="00911F7B">
        <w:rPr>
          <w:rFonts w:ascii="Arial" w:hAnsi="Arial" w:cs="Arial"/>
        </w:rPr>
        <w:t>Indicate the duration of the subject participation including long-term follow-up.</w:t>
      </w:r>
    </w:p>
    <w:p w14:paraId="42DCB2C6" w14:textId="2E2EFA24" w:rsidR="001516E2" w:rsidRDefault="008B25F9" w:rsidP="001516E2">
      <w:pPr>
        <w:pStyle w:val="NormalWeb"/>
        <w:spacing w:before="0" w:beforeAutospacing="0" w:after="0" w:afterAutospacing="0"/>
      </w:pPr>
      <w:r w:rsidRPr="00911F7B">
        <w:rPr>
          <w:rFonts w:ascii="Arial" w:hAnsi="Arial" w:cs="Arial"/>
        </w:rPr>
        <w:t xml:space="preserve">Response: </w:t>
      </w:r>
      <w:r w:rsidR="001516E2" w:rsidRPr="001516E2">
        <w:rPr>
          <w:color w:val="000000"/>
        </w:rPr>
        <w:t xml:space="preserve">Subject participation is estimated to be about 4 months. The study will begin the first week of classes in the fall semester and end the last week of classes in the fall semester. </w:t>
      </w:r>
    </w:p>
    <w:p w14:paraId="2708F280" w14:textId="27C32355" w:rsidR="008B25F9" w:rsidRPr="00911F7B" w:rsidRDefault="008B25F9" w:rsidP="008B25F9">
      <w:pPr>
        <w:pStyle w:val="BlockText"/>
        <w:shd w:val="clear" w:color="auto" w:fill="F2F2F2" w:themeFill="background1" w:themeFillShade="F2"/>
        <w:spacing w:before="0" w:after="0" w:line="276" w:lineRule="auto"/>
        <w:ind w:left="0" w:right="0"/>
        <w:rPr>
          <w:rFonts w:ascii="Arial" w:hAnsi="Arial" w:cs="Arial"/>
          <w:i w:val="0"/>
        </w:rPr>
      </w:pPr>
    </w:p>
    <w:p w14:paraId="55514B5F" w14:textId="77777777" w:rsidR="00AB23A7" w:rsidRPr="00911F7B" w:rsidRDefault="00AB23A7" w:rsidP="00C85CB6">
      <w:pPr>
        <w:rPr>
          <w:rFonts w:ascii="Arial" w:hAnsi="Arial" w:cs="Arial"/>
        </w:rPr>
      </w:pPr>
    </w:p>
    <w:p w14:paraId="6CCCBB0F" w14:textId="567ACAE9" w:rsidR="00C85CB6" w:rsidRPr="00911F7B" w:rsidRDefault="005724B6" w:rsidP="00C85CB6">
      <w:pPr>
        <w:rPr>
          <w:rFonts w:ascii="Arial" w:hAnsi="Arial" w:cs="Arial"/>
        </w:rPr>
      </w:pPr>
      <w:r w:rsidRPr="00911F7B">
        <w:rPr>
          <w:rFonts w:ascii="Arial" w:hAnsi="Arial" w:cs="Arial"/>
        </w:rPr>
        <w:t>3.</w:t>
      </w:r>
      <w:r w:rsidR="00F34641">
        <w:rPr>
          <w:rFonts w:ascii="Arial" w:hAnsi="Arial" w:cs="Arial"/>
        </w:rPr>
        <w:t>4</w:t>
      </w:r>
      <w:r w:rsidR="00C85CB6" w:rsidRPr="00911F7B">
        <w:rPr>
          <w:rFonts w:ascii="Arial" w:hAnsi="Arial" w:cs="Arial"/>
        </w:rPr>
        <w:tab/>
        <w:t>Indicate whether you are specifically recruiting or targeting any of the following special populations in your study using the checkboxes below</w:t>
      </w:r>
      <w:r w:rsidR="007C6135">
        <w:rPr>
          <w:rFonts w:ascii="Arial" w:hAnsi="Arial" w:cs="Arial"/>
        </w:rPr>
        <w:t>.</w:t>
      </w:r>
      <w:r w:rsidR="00C85CB6" w:rsidRPr="00911F7B">
        <w:rPr>
          <w:rFonts w:ascii="Arial" w:hAnsi="Arial" w:cs="Arial"/>
        </w:rPr>
        <w:t xml:space="preserve"> </w:t>
      </w:r>
    </w:p>
    <w:p w14:paraId="393F22CA" w14:textId="293A7C14" w:rsidR="00D90B32" w:rsidRPr="00911F7B" w:rsidRDefault="00D90B32" w:rsidP="00D90B32">
      <w:pPr>
        <w:pStyle w:val="BlockText"/>
        <w:shd w:val="clear" w:color="auto" w:fill="F2F2F2" w:themeFill="background1" w:themeFillShade="F2"/>
        <w:spacing w:before="0" w:after="0" w:line="276" w:lineRule="auto"/>
        <w:ind w:left="0" w:right="0"/>
        <w:rPr>
          <w:rFonts w:ascii="Arial" w:hAnsi="Arial" w:cs="Arial"/>
          <w:i w:val="0"/>
        </w:rPr>
      </w:pPr>
      <w:r w:rsidRPr="00911F7B">
        <w:rPr>
          <w:rFonts w:ascii="Arial" w:hAnsi="Arial" w:cs="Arial"/>
          <w:i w:val="0"/>
        </w:rPr>
        <w:t xml:space="preserve">Response: </w:t>
      </w:r>
      <w:r w:rsidR="002D2004">
        <w:rPr>
          <w:rFonts w:ascii="Arial" w:hAnsi="Arial" w:cs="Arial"/>
          <w:i w:val="0"/>
        </w:rPr>
        <w:t>N</w:t>
      </w:r>
      <w:r w:rsidR="001516E2">
        <w:rPr>
          <w:rFonts w:ascii="Arial" w:hAnsi="Arial" w:cs="Arial"/>
          <w:i w:val="0"/>
        </w:rPr>
        <w:t>o</w:t>
      </w:r>
    </w:p>
    <w:p w14:paraId="79E88FF2" w14:textId="13BC1FB1" w:rsidR="00C85CB6" w:rsidRDefault="00000000" w:rsidP="00C85CB6">
      <w:pPr>
        <w:rPr>
          <w:rFonts w:ascii="Arial" w:hAnsi="Arial" w:cs="Arial"/>
        </w:rPr>
      </w:pPr>
      <w:sdt>
        <w:sdtPr>
          <w:rPr>
            <w:rFonts w:ascii="Arial" w:eastAsia="MS Gothic" w:hAnsi="Arial" w:cs="Arial"/>
          </w:rPr>
          <w:id w:val="1827089874"/>
          <w14:checkbox>
            <w14:checked w14:val="0"/>
            <w14:checkedState w14:val="2612" w14:font="MS Gothic"/>
            <w14:uncheckedState w14:val="2610" w14:font="MS Gothic"/>
          </w14:checkbox>
        </w:sdtPr>
        <w:sdtContent>
          <w:r w:rsidR="00DA2981">
            <w:rPr>
              <w:rFonts w:ascii="MS Gothic" w:eastAsia="MS Gothic" w:hAnsi="MS Gothic" w:cs="Arial" w:hint="eastAsia"/>
            </w:rPr>
            <w:t>☐</w:t>
          </w:r>
        </w:sdtContent>
      </w:sdt>
      <w:r w:rsidR="00C85CB6" w:rsidRPr="00911F7B">
        <w:rPr>
          <w:rFonts w:ascii="Arial" w:hAnsi="Arial" w:cs="Arial"/>
        </w:rPr>
        <w:tab/>
        <w:t>Minors (under 18 years old)</w:t>
      </w:r>
    </w:p>
    <w:p w14:paraId="676CDE71" w14:textId="48B82172" w:rsidR="007F4AEE" w:rsidRPr="00911F7B" w:rsidRDefault="00000000" w:rsidP="00C85CB6">
      <w:pPr>
        <w:rPr>
          <w:rFonts w:ascii="Arial" w:hAnsi="Arial" w:cs="Arial"/>
        </w:rPr>
      </w:pPr>
      <w:sdt>
        <w:sdtPr>
          <w:rPr>
            <w:rFonts w:ascii="Arial" w:eastAsia="MS Gothic" w:hAnsi="Arial" w:cs="Arial"/>
          </w:rPr>
          <w:id w:val="-1749407722"/>
          <w14:checkbox>
            <w14:checked w14:val="0"/>
            <w14:checkedState w14:val="2612" w14:font="MS Gothic"/>
            <w14:uncheckedState w14:val="2610" w14:font="MS Gothic"/>
          </w14:checkbox>
        </w:sdtPr>
        <w:sdtContent>
          <w:r w:rsidR="007F4AEE">
            <w:rPr>
              <w:rFonts w:ascii="MS Gothic" w:eastAsia="MS Gothic" w:hAnsi="MS Gothic" w:cs="Arial" w:hint="eastAsia"/>
            </w:rPr>
            <w:t>☐</w:t>
          </w:r>
        </w:sdtContent>
      </w:sdt>
      <w:r w:rsidR="007F4AEE" w:rsidRPr="00911F7B">
        <w:rPr>
          <w:rFonts w:ascii="Arial" w:hAnsi="Arial" w:cs="Arial"/>
        </w:rPr>
        <w:t xml:space="preserve">       Adults unable to consent</w:t>
      </w:r>
    </w:p>
    <w:p w14:paraId="69E729C7" w14:textId="77777777" w:rsidR="00C85CB6" w:rsidRPr="00911F7B" w:rsidRDefault="00000000" w:rsidP="00C85CB6">
      <w:pPr>
        <w:rPr>
          <w:rFonts w:ascii="Arial" w:hAnsi="Arial" w:cs="Arial"/>
        </w:rPr>
      </w:pPr>
      <w:sdt>
        <w:sdtPr>
          <w:rPr>
            <w:rFonts w:ascii="Arial" w:eastAsia="MS Gothic" w:hAnsi="Arial" w:cs="Arial"/>
          </w:rPr>
          <w:id w:val="2034529945"/>
          <w14:checkbox>
            <w14:checked w14:val="0"/>
            <w14:checkedState w14:val="2612" w14:font="MS Gothic"/>
            <w14:uncheckedState w14:val="2610" w14:font="MS Gothic"/>
          </w14:checkbox>
        </w:sdtPr>
        <w:sdtContent>
          <w:r w:rsidR="00C85CB6" w:rsidRPr="00911F7B">
            <w:rPr>
              <w:rFonts w:ascii="Segoe UI Symbol" w:eastAsia="MS Gothic" w:hAnsi="Segoe UI Symbol" w:cs="Segoe UI Symbol"/>
            </w:rPr>
            <w:t>☐</w:t>
          </w:r>
        </w:sdtContent>
      </w:sdt>
      <w:r w:rsidR="00C85CB6" w:rsidRPr="00911F7B">
        <w:rPr>
          <w:rFonts w:ascii="Arial" w:hAnsi="Arial" w:cs="Arial"/>
        </w:rPr>
        <w:tab/>
        <w:t>Pregnant women</w:t>
      </w:r>
    </w:p>
    <w:p w14:paraId="643AA2AA" w14:textId="77777777" w:rsidR="00C85CB6" w:rsidRPr="00911F7B" w:rsidRDefault="00000000" w:rsidP="00C85CB6">
      <w:pPr>
        <w:rPr>
          <w:rFonts w:ascii="Arial" w:eastAsia="MS Gothic" w:hAnsi="Arial" w:cs="Arial"/>
        </w:rPr>
      </w:pPr>
      <w:sdt>
        <w:sdtPr>
          <w:rPr>
            <w:rFonts w:ascii="Arial" w:eastAsia="MS Gothic" w:hAnsi="Arial" w:cs="Arial"/>
          </w:rPr>
          <w:id w:val="1391156908"/>
          <w14:checkbox>
            <w14:checked w14:val="0"/>
            <w14:checkedState w14:val="2612" w14:font="MS Gothic"/>
            <w14:uncheckedState w14:val="2610" w14:font="MS Gothic"/>
          </w14:checkbox>
        </w:sdtPr>
        <w:sdtContent>
          <w:r w:rsidR="00C85CB6" w:rsidRPr="00911F7B">
            <w:rPr>
              <w:rFonts w:ascii="Segoe UI Symbol" w:eastAsia="MS Gothic" w:hAnsi="Segoe UI Symbol" w:cs="Segoe UI Symbol"/>
            </w:rPr>
            <w:t>☐</w:t>
          </w:r>
        </w:sdtContent>
      </w:sdt>
      <w:r w:rsidR="00C85CB6" w:rsidRPr="00911F7B">
        <w:rPr>
          <w:rFonts w:ascii="Arial" w:hAnsi="Arial" w:cs="Arial"/>
        </w:rPr>
        <w:tab/>
        <w:t>Prisoners</w:t>
      </w:r>
    </w:p>
    <w:p w14:paraId="387F38C3" w14:textId="77777777" w:rsidR="00C85CB6" w:rsidRPr="00911F7B" w:rsidRDefault="00C85CB6" w:rsidP="00C85CB6">
      <w:pPr>
        <w:rPr>
          <w:rFonts w:ascii="Arial" w:eastAsia="Arial Narrow" w:hAnsi="Arial" w:cs="Arial"/>
        </w:rPr>
      </w:pPr>
    </w:p>
    <w:p w14:paraId="03B164FD" w14:textId="6F8937C2" w:rsidR="00C85CB6" w:rsidRPr="00911F7B" w:rsidRDefault="005724B6" w:rsidP="00C85CB6">
      <w:pPr>
        <w:rPr>
          <w:rFonts w:ascii="Arial" w:eastAsia="Arial Narrow" w:hAnsi="Arial" w:cs="Arial"/>
        </w:rPr>
      </w:pPr>
      <w:r w:rsidRPr="00911F7B">
        <w:rPr>
          <w:rFonts w:ascii="Arial" w:eastAsia="Arial Narrow" w:hAnsi="Arial" w:cs="Arial"/>
        </w:rPr>
        <w:t>3.</w:t>
      </w:r>
      <w:r w:rsidR="00F34641">
        <w:rPr>
          <w:rFonts w:ascii="Arial" w:eastAsia="Arial Narrow" w:hAnsi="Arial" w:cs="Arial"/>
        </w:rPr>
        <w:t>5</w:t>
      </w:r>
      <w:r w:rsidR="00C85CB6" w:rsidRPr="00911F7B">
        <w:rPr>
          <w:rFonts w:ascii="Arial" w:eastAsia="Arial Narrow" w:hAnsi="Arial" w:cs="Arial"/>
        </w:rPr>
        <w:tab/>
        <w:t>Indicate if you will include minorities (American Indians, Alaskan Native, Asian, Native Hawaiian, Pacific Islander, Black [not of Hispanic origin] and Hispanic) as Federal mandates require that you include minorities unless you can justify their exclusion</w:t>
      </w:r>
      <w:r w:rsidR="007C6135">
        <w:rPr>
          <w:rFonts w:ascii="Arial" w:eastAsia="Arial Narrow" w:hAnsi="Arial" w:cs="Arial"/>
        </w:rPr>
        <w:t>.</w:t>
      </w:r>
    </w:p>
    <w:p w14:paraId="5DFF5385" w14:textId="77777777" w:rsidR="008B25F9" w:rsidRPr="00911F7B" w:rsidRDefault="008B25F9" w:rsidP="008B25F9">
      <w:pPr>
        <w:pStyle w:val="BlockText"/>
        <w:shd w:val="clear" w:color="auto" w:fill="F2F2F2" w:themeFill="background1" w:themeFillShade="F2"/>
        <w:spacing w:before="0" w:after="0" w:line="276" w:lineRule="auto"/>
        <w:ind w:left="0" w:right="0"/>
        <w:rPr>
          <w:rFonts w:ascii="Arial" w:hAnsi="Arial" w:cs="Arial"/>
          <w:i w:val="0"/>
        </w:rPr>
      </w:pPr>
      <w:r w:rsidRPr="00911F7B">
        <w:rPr>
          <w:rFonts w:ascii="Arial" w:hAnsi="Arial" w:cs="Arial"/>
          <w:i w:val="0"/>
        </w:rPr>
        <w:t xml:space="preserve">Response: </w:t>
      </w:r>
    </w:p>
    <w:p w14:paraId="1EBE7197" w14:textId="3C259878" w:rsidR="00C85CB6" w:rsidRPr="00911F7B" w:rsidRDefault="00000000" w:rsidP="00C85CB6">
      <w:pPr>
        <w:rPr>
          <w:rFonts w:ascii="Arial" w:hAnsi="Arial" w:cs="Arial"/>
        </w:rPr>
      </w:pPr>
      <w:sdt>
        <w:sdtPr>
          <w:rPr>
            <w:rFonts w:ascii="Arial" w:eastAsia="MS Gothic" w:hAnsi="Arial" w:cs="Arial"/>
          </w:rPr>
          <w:id w:val="-1937964142"/>
          <w14:checkbox>
            <w14:checked w14:val="1"/>
            <w14:checkedState w14:val="2612" w14:font="MS Gothic"/>
            <w14:uncheckedState w14:val="2610" w14:font="MS Gothic"/>
          </w14:checkbox>
        </w:sdtPr>
        <w:sdtContent>
          <w:r w:rsidR="007F3D7C">
            <w:rPr>
              <w:rFonts w:ascii="MS Gothic" w:eastAsia="MS Gothic" w:hAnsi="MS Gothic" w:cs="Arial" w:hint="eastAsia"/>
            </w:rPr>
            <w:t>☒</w:t>
          </w:r>
        </w:sdtContent>
      </w:sdt>
      <w:r w:rsidR="00C85CB6" w:rsidRPr="00911F7B">
        <w:rPr>
          <w:rFonts w:ascii="Arial" w:hAnsi="Arial" w:cs="Arial"/>
        </w:rPr>
        <w:tab/>
        <w:t>Yes</w:t>
      </w:r>
    </w:p>
    <w:p w14:paraId="0B1878B6" w14:textId="2804296F" w:rsidR="00C85CB6" w:rsidRPr="00911F7B" w:rsidRDefault="00000000" w:rsidP="00C85CB6">
      <w:pPr>
        <w:rPr>
          <w:rFonts w:ascii="Arial" w:hAnsi="Arial" w:cs="Arial"/>
        </w:rPr>
      </w:pPr>
      <w:sdt>
        <w:sdtPr>
          <w:rPr>
            <w:rFonts w:ascii="Arial" w:eastAsia="MS Gothic" w:hAnsi="Arial" w:cs="Arial"/>
          </w:rPr>
          <w:id w:val="384924454"/>
          <w14:checkbox>
            <w14:checked w14:val="0"/>
            <w14:checkedState w14:val="2612" w14:font="MS Gothic"/>
            <w14:uncheckedState w14:val="2610" w14:font="MS Gothic"/>
          </w14:checkbox>
        </w:sdtPr>
        <w:sdtContent>
          <w:r w:rsidR="00C85CB6" w:rsidRPr="00911F7B">
            <w:rPr>
              <w:rFonts w:ascii="Segoe UI Symbol" w:eastAsia="MS Gothic" w:hAnsi="Segoe UI Symbol" w:cs="Segoe UI Symbol"/>
            </w:rPr>
            <w:t>☐</w:t>
          </w:r>
        </w:sdtContent>
      </w:sdt>
      <w:r w:rsidR="00C85CB6" w:rsidRPr="00911F7B">
        <w:rPr>
          <w:rFonts w:ascii="Arial" w:hAnsi="Arial" w:cs="Arial"/>
        </w:rPr>
        <w:tab/>
        <w:t>No, Justify:</w:t>
      </w:r>
    </w:p>
    <w:p w14:paraId="44DBA333" w14:textId="77777777" w:rsidR="00C85CB6" w:rsidRPr="00911F7B" w:rsidRDefault="00C85CB6" w:rsidP="00C85CB6">
      <w:pPr>
        <w:rPr>
          <w:rFonts w:ascii="Arial" w:hAnsi="Arial" w:cs="Arial"/>
        </w:rPr>
      </w:pPr>
    </w:p>
    <w:p w14:paraId="3910C780" w14:textId="74E4EBE8" w:rsidR="00C85CB6" w:rsidRPr="00911F7B" w:rsidRDefault="005724B6" w:rsidP="00C85CB6">
      <w:pPr>
        <w:rPr>
          <w:rFonts w:ascii="Arial" w:hAnsi="Arial" w:cs="Arial"/>
        </w:rPr>
      </w:pPr>
      <w:r w:rsidRPr="00911F7B">
        <w:rPr>
          <w:rFonts w:ascii="Arial" w:hAnsi="Arial" w:cs="Arial"/>
        </w:rPr>
        <w:t>3.</w:t>
      </w:r>
      <w:r w:rsidR="00F34641">
        <w:rPr>
          <w:rFonts w:ascii="Arial" w:hAnsi="Arial" w:cs="Arial"/>
        </w:rPr>
        <w:t>6</w:t>
      </w:r>
      <w:r w:rsidR="00C85CB6" w:rsidRPr="00911F7B">
        <w:rPr>
          <w:rFonts w:ascii="Arial" w:hAnsi="Arial" w:cs="Arial"/>
        </w:rPr>
        <w:tab/>
        <w:t>Indicate whether you will include non-English speaking individuals in your study.  Provide justification if you will specifically exclude non-English speaking individuals. Review</w:t>
      </w:r>
      <w:r w:rsidR="000251B3">
        <w:rPr>
          <w:rFonts w:ascii="Arial" w:hAnsi="Arial" w:cs="Arial"/>
        </w:rPr>
        <w:t xml:space="preserve"> </w:t>
      </w:r>
      <w:hyperlink r:id="rId31" w:history="1">
        <w:r w:rsidR="000251B3" w:rsidRPr="00FA1083">
          <w:rPr>
            <w:rStyle w:val="Hyperlink"/>
            <w:rFonts w:ascii="Arial" w:hAnsi="Arial" w:cs="Arial"/>
          </w:rPr>
          <w:t>https://www.stonybrook.edu/research-compliance/Human-Subjects/sops</w:t>
        </w:r>
      </w:hyperlink>
      <w:r w:rsidR="000251B3">
        <w:rPr>
          <w:rFonts w:ascii="Arial" w:hAnsi="Arial" w:cs="Arial"/>
        </w:rPr>
        <w:t xml:space="preserve"> for the </w:t>
      </w:r>
      <w:r w:rsidR="00C85CB6" w:rsidRPr="00911F7B">
        <w:rPr>
          <w:rFonts w:ascii="Arial" w:hAnsi="Arial" w:cs="Arial"/>
        </w:rPr>
        <w:t>SBU policy on inclusion of non-English speakers</w:t>
      </w:r>
      <w:r w:rsidR="000251B3">
        <w:rPr>
          <w:rFonts w:ascii="Arial" w:hAnsi="Arial" w:cs="Arial"/>
        </w:rPr>
        <w:t xml:space="preserve"> (section 17.8)</w:t>
      </w:r>
      <w:r w:rsidR="00C85CB6" w:rsidRPr="00911F7B">
        <w:rPr>
          <w:rFonts w:ascii="Arial" w:hAnsi="Arial" w:cs="Arial"/>
        </w:rPr>
        <w:t xml:space="preserve">. </w:t>
      </w:r>
      <w:r w:rsidR="00351249" w:rsidRPr="00911F7B">
        <w:rPr>
          <w:rFonts w:ascii="Arial" w:hAnsi="Arial" w:cs="Arial"/>
        </w:rPr>
        <w:t xml:space="preserve">Following approval of the English version, you must submit the translated version of the materials with the attestation of the translation. </w:t>
      </w:r>
    </w:p>
    <w:p w14:paraId="715CF86C" w14:textId="6A6C26D0" w:rsidR="007F4AEE" w:rsidRPr="00911F7B" w:rsidRDefault="007F4AEE" w:rsidP="007F4AEE">
      <w:pPr>
        <w:pStyle w:val="BlockText"/>
        <w:shd w:val="clear" w:color="auto" w:fill="F2F2F2" w:themeFill="background1" w:themeFillShade="F2"/>
        <w:spacing w:before="0" w:after="0" w:line="276" w:lineRule="auto"/>
        <w:ind w:left="0" w:right="0"/>
        <w:rPr>
          <w:rFonts w:ascii="Arial" w:hAnsi="Arial" w:cs="Arial"/>
          <w:i w:val="0"/>
        </w:rPr>
      </w:pPr>
      <w:r w:rsidRPr="00911F7B">
        <w:rPr>
          <w:rFonts w:ascii="Arial" w:hAnsi="Arial" w:cs="Arial"/>
          <w:i w:val="0"/>
        </w:rPr>
        <w:t xml:space="preserve">Response: </w:t>
      </w:r>
      <w:r w:rsidR="007F3D7C">
        <w:rPr>
          <w:rFonts w:ascii="Arial" w:hAnsi="Arial" w:cs="Arial"/>
          <w:i w:val="0"/>
        </w:rPr>
        <w:t>No</w:t>
      </w:r>
    </w:p>
    <w:p w14:paraId="53016E24" w14:textId="77777777" w:rsidR="007F4AEE" w:rsidRDefault="007F4AEE" w:rsidP="00475B6A">
      <w:pPr>
        <w:rPr>
          <w:rFonts w:ascii="Arial" w:hAnsi="Arial" w:cs="Arial"/>
        </w:rPr>
      </w:pPr>
    </w:p>
    <w:p w14:paraId="14EFEDDA" w14:textId="0D3B1613" w:rsidR="00992F78" w:rsidRDefault="005724B6" w:rsidP="00475B6A">
      <w:pPr>
        <w:rPr>
          <w:rFonts w:ascii="Arial" w:hAnsi="Arial" w:cs="Arial"/>
        </w:rPr>
      </w:pPr>
      <w:r w:rsidRPr="00911F7B">
        <w:rPr>
          <w:rFonts w:ascii="Arial" w:hAnsi="Arial" w:cs="Arial"/>
        </w:rPr>
        <w:t>3.</w:t>
      </w:r>
      <w:r w:rsidR="00F34641">
        <w:rPr>
          <w:rFonts w:ascii="Arial" w:hAnsi="Arial" w:cs="Arial"/>
        </w:rPr>
        <w:t>7</w:t>
      </w:r>
      <w:r w:rsidR="00475B6A" w:rsidRPr="00911F7B">
        <w:rPr>
          <w:rFonts w:ascii="Arial" w:hAnsi="Arial" w:cs="Arial"/>
        </w:rPr>
        <w:tab/>
        <w:t>Describe the data analysis plan, including any statistical procedures.</w:t>
      </w:r>
      <w:r w:rsidR="00992F78">
        <w:rPr>
          <w:rFonts w:ascii="Arial" w:hAnsi="Arial" w:cs="Arial"/>
        </w:rPr>
        <w:t xml:space="preserve"> </w:t>
      </w:r>
    </w:p>
    <w:p w14:paraId="61D6977A" w14:textId="7299C905" w:rsidR="00475B6A" w:rsidRPr="00911F7B" w:rsidRDefault="00992F78" w:rsidP="00475B6A">
      <w:pPr>
        <w:rPr>
          <w:rFonts w:ascii="Arial" w:hAnsi="Arial" w:cs="Arial"/>
        </w:rPr>
      </w:pPr>
      <w:r>
        <w:rPr>
          <w:rFonts w:ascii="Arial" w:hAnsi="Arial" w:cs="Arial"/>
        </w:rPr>
        <w:t xml:space="preserve">NOTE: If we are a lead site for a multi-site study include the </w:t>
      </w:r>
      <w:r w:rsidRPr="00911F7B">
        <w:rPr>
          <w:rFonts w:ascii="Arial" w:hAnsi="Arial" w:cs="Arial"/>
        </w:rPr>
        <w:t>total number of subjects that will be enrolled or records that will be reviewed across all sites</w:t>
      </w:r>
      <w:r w:rsidR="00901EFE">
        <w:rPr>
          <w:rFonts w:ascii="Arial" w:hAnsi="Arial" w:cs="Arial"/>
        </w:rPr>
        <w:t>.</w:t>
      </w:r>
      <w:r w:rsidR="00475B6A" w:rsidRPr="00911F7B">
        <w:rPr>
          <w:rFonts w:ascii="Arial" w:hAnsi="Arial" w:cs="Arial"/>
        </w:rPr>
        <w:t xml:space="preserve"> This section applies to both quantitative and qualitative analysis. </w:t>
      </w:r>
    </w:p>
    <w:p w14:paraId="7103C4EB" w14:textId="77777777" w:rsidR="008B25F9" w:rsidRPr="00911F7B" w:rsidRDefault="008B25F9" w:rsidP="008B25F9">
      <w:pPr>
        <w:pStyle w:val="BlockText"/>
        <w:shd w:val="clear" w:color="auto" w:fill="F2F2F2" w:themeFill="background1" w:themeFillShade="F2"/>
        <w:spacing w:before="0" w:after="0" w:line="276" w:lineRule="auto"/>
        <w:ind w:left="0" w:right="0"/>
        <w:rPr>
          <w:rFonts w:ascii="Arial" w:hAnsi="Arial" w:cs="Arial"/>
          <w:i w:val="0"/>
        </w:rPr>
      </w:pPr>
      <w:r w:rsidRPr="00911F7B">
        <w:rPr>
          <w:rFonts w:ascii="Arial" w:hAnsi="Arial" w:cs="Arial"/>
          <w:i w:val="0"/>
        </w:rPr>
        <w:t xml:space="preserve">Response: </w:t>
      </w:r>
    </w:p>
    <w:p w14:paraId="4A99599D" w14:textId="5BA1F300" w:rsidR="000E6CE9" w:rsidRDefault="000E6CE9" w:rsidP="006A57A5">
      <w:pPr>
        <w:spacing w:line="276" w:lineRule="auto"/>
        <w:rPr>
          <w:rFonts w:ascii="Arial" w:hAnsi="Arial" w:cs="Arial"/>
          <w:b/>
          <w:sz w:val="28"/>
        </w:rPr>
      </w:pPr>
      <w:bookmarkStart w:id="5" w:name="_Toc440956507"/>
      <w:bookmarkEnd w:id="4"/>
    </w:p>
    <w:p w14:paraId="49FEF7C1" w14:textId="0DF11026" w:rsidR="0011551B" w:rsidRPr="00911F7B" w:rsidRDefault="005724B6" w:rsidP="006A57A5">
      <w:pPr>
        <w:spacing w:line="276" w:lineRule="auto"/>
        <w:rPr>
          <w:rFonts w:ascii="Arial" w:hAnsi="Arial" w:cs="Arial"/>
          <w:b/>
          <w:sz w:val="28"/>
        </w:rPr>
      </w:pPr>
      <w:r w:rsidRPr="00911F7B">
        <w:rPr>
          <w:rFonts w:ascii="Arial" w:hAnsi="Arial" w:cs="Arial"/>
          <w:b/>
          <w:sz w:val="28"/>
        </w:rPr>
        <w:t>4</w:t>
      </w:r>
      <w:r w:rsidR="00D74FB0" w:rsidRPr="00911F7B">
        <w:rPr>
          <w:rFonts w:ascii="Arial" w:hAnsi="Arial" w:cs="Arial"/>
          <w:b/>
          <w:sz w:val="28"/>
        </w:rPr>
        <w:t xml:space="preserve">.0 </w:t>
      </w:r>
      <w:r w:rsidR="0011551B" w:rsidRPr="00911F7B">
        <w:rPr>
          <w:rFonts w:ascii="Arial" w:hAnsi="Arial" w:cs="Arial"/>
          <w:b/>
          <w:sz w:val="28"/>
        </w:rPr>
        <w:t>Inclusion and Exclusion Criteria</w:t>
      </w:r>
      <w:bookmarkEnd w:id="5"/>
    </w:p>
    <w:p w14:paraId="557392B6" w14:textId="622E634D" w:rsidR="00D74FB0" w:rsidRPr="00911F7B" w:rsidRDefault="009E09C0" w:rsidP="005724B6">
      <w:pPr>
        <w:spacing w:line="276" w:lineRule="auto"/>
        <w:rPr>
          <w:rFonts w:ascii="Arial" w:hAnsi="Arial" w:cs="Arial"/>
        </w:rPr>
      </w:pPr>
      <w:r w:rsidRPr="00911F7B">
        <w:rPr>
          <w:rFonts w:ascii="Arial" w:hAnsi="Arial" w:cs="Arial"/>
        </w:rPr>
        <w:t xml:space="preserve">NOTE:  If your study is more than minimal risk, </w:t>
      </w:r>
      <w:r w:rsidR="00AA3237" w:rsidRPr="00911F7B">
        <w:rPr>
          <w:rFonts w:ascii="Arial" w:hAnsi="Arial" w:cs="Arial"/>
        </w:rPr>
        <w:t xml:space="preserve">you must also </w:t>
      </w:r>
      <w:r w:rsidRPr="00911F7B">
        <w:rPr>
          <w:rFonts w:ascii="Arial" w:hAnsi="Arial" w:cs="Arial"/>
        </w:rPr>
        <w:t xml:space="preserve">upload </w:t>
      </w:r>
      <w:r w:rsidR="00FC52F5">
        <w:rPr>
          <w:rFonts w:ascii="Arial" w:hAnsi="Arial" w:cs="Arial"/>
        </w:rPr>
        <w:t xml:space="preserve">(in the </w:t>
      </w:r>
      <w:proofErr w:type="spellStart"/>
      <w:r w:rsidR="00FC52F5">
        <w:rPr>
          <w:rFonts w:ascii="Arial" w:hAnsi="Arial" w:cs="Arial"/>
        </w:rPr>
        <w:t>myResearch</w:t>
      </w:r>
      <w:proofErr w:type="spellEnd"/>
      <w:r w:rsidR="00FC52F5">
        <w:rPr>
          <w:rFonts w:ascii="Arial" w:hAnsi="Arial" w:cs="Arial"/>
        </w:rPr>
        <w:t xml:space="preserve"> IRB </w:t>
      </w:r>
      <w:proofErr w:type="spellStart"/>
      <w:r w:rsidR="00FC52F5">
        <w:rPr>
          <w:rFonts w:ascii="Arial" w:hAnsi="Arial" w:cs="Arial"/>
        </w:rPr>
        <w:t>smartform</w:t>
      </w:r>
      <w:proofErr w:type="spellEnd"/>
      <w:r w:rsidR="00FC52F5">
        <w:rPr>
          <w:rFonts w:ascii="Arial" w:hAnsi="Arial" w:cs="Arial"/>
        </w:rPr>
        <w:t xml:space="preserve">) </w:t>
      </w:r>
      <w:r w:rsidRPr="00911F7B">
        <w:rPr>
          <w:rFonts w:ascii="Arial" w:hAnsi="Arial" w:cs="Arial"/>
        </w:rPr>
        <w:t xml:space="preserve">a copy of your inclusion/exclusion checklist to be </w:t>
      </w:r>
      <w:r w:rsidR="00D72BD9" w:rsidRPr="00911F7B">
        <w:rPr>
          <w:rFonts w:ascii="Arial" w:hAnsi="Arial" w:cs="Arial"/>
        </w:rPr>
        <w:t>completed</w:t>
      </w:r>
      <w:r w:rsidRPr="00911F7B">
        <w:rPr>
          <w:rFonts w:ascii="Arial" w:hAnsi="Arial" w:cs="Arial"/>
        </w:rPr>
        <w:t xml:space="preserve"> at time of enrollment</w:t>
      </w:r>
      <w:r w:rsidR="00D72BD9" w:rsidRPr="00911F7B">
        <w:rPr>
          <w:rFonts w:ascii="Arial" w:hAnsi="Arial" w:cs="Arial"/>
        </w:rPr>
        <w:t xml:space="preserve"> of each subject</w:t>
      </w:r>
      <w:r w:rsidRPr="00911F7B">
        <w:rPr>
          <w:rFonts w:ascii="Arial" w:hAnsi="Arial" w:cs="Arial"/>
        </w:rPr>
        <w:t>.</w:t>
      </w:r>
    </w:p>
    <w:p w14:paraId="4DD023A9" w14:textId="77777777" w:rsidR="00671D85" w:rsidRPr="00911F7B" w:rsidRDefault="00671D85" w:rsidP="006A57A5">
      <w:pPr>
        <w:spacing w:line="276" w:lineRule="auto"/>
        <w:ind w:firstLine="720"/>
        <w:rPr>
          <w:rFonts w:ascii="Arial" w:hAnsi="Arial" w:cs="Arial"/>
        </w:rPr>
      </w:pPr>
    </w:p>
    <w:p w14:paraId="44F4F88A" w14:textId="46BAB409" w:rsidR="009B492B" w:rsidRPr="00911F7B" w:rsidRDefault="005724B6" w:rsidP="003574DA">
      <w:pPr>
        <w:spacing w:line="276" w:lineRule="auto"/>
        <w:rPr>
          <w:rFonts w:ascii="Arial" w:hAnsi="Arial" w:cs="Arial"/>
        </w:rPr>
      </w:pPr>
      <w:r w:rsidRPr="00911F7B">
        <w:rPr>
          <w:rFonts w:ascii="Arial" w:hAnsi="Arial" w:cs="Arial"/>
        </w:rPr>
        <w:t>4</w:t>
      </w:r>
      <w:r w:rsidR="00D74FB0" w:rsidRPr="00911F7B">
        <w:rPr>
          <w:rFonts w:ascii="Arial" w:hAnsi="Arial" w:cs="Arial"/>
        </w:rPr>
        <w:t>.1</w:t>
      </w:r>
      <w:r w:rsidR="00955281" w:rsidRPr="00911F7B">
        <w:rPr>
          <w:rFonts w:ascii="Arial" w:hAnsi="Arial" w:cs="Arial"/>
        </w:rPr>
        <w:tab/>
      </w:r>
      <w:r w:rsidR="00B30D65" w:rsidRPr="00911F7B">
        <w:rPr>
          <w:rFonts w:ascii="Arial" w:hAnsi="Arial" w:cs="Arial"/>
        </w:rPr>
        <w:t>Describe</w:t>
      </w:r>
      <w:r w:rsidR="00D72BD9" w:rsidRPr="00911F7B">
        <w:rPr>
          <w:rFonts w:ascii="Arial" w:hAnsi="Arial" w:cs="Arial"/>
        </w:rPr>
        <w:t xml:space="preserve">, in bullet points, </w:t>
      </w:r>
      <w:r w:rsidR="00B30D65" w:rsidRPr="00911F7B">
        <w:rPr>
          <w:rFonts w:ascii="Arial" w:hAnsi="Arial" w:cs="Arial"/>
        </w:rPr>
        <w:t>the criteria that define who will be included</w:t>
      </w:r>
      <w:r w:rsidR="00D72BD9" w:rsidRPr="00911F7B">
        <w:rPr>
          <w:rFonts w:ascii="Arial" w:hAnsi="Arial" w:cs="Arial"/>
        </w:rPr>
        <w:t xml:space="preserve"> in this study</w:t>
      </w:r>
      <w:r w:rsidR="007C6135">
        <w:rPr>
          <w:rFonts w:ascii="Arial" w:hAnsi="Arial" w:cs="Arial"/>
        </w:rPr>
        <w:t>.</w:t>
      </w:r>
    </w:p>
    <w:p w14:paraId="3BF10BCC" w14:textId="43B6D0F3" w:rsidR="002D2004" w:rsidRDefault="00955281" w:rsidP="006A57A5">
      <w:pPr>
        <w:pStyle w:val="BlockText"/>
        <w:shd w:val="clear" w:color="auto" w:fill="F2F2F2" w:themeFill="background1" w:themeFillShade="F2"/>
        <w:spacing w:before="0" w:after="0" w:line="276" w:lineRule="auto"/>
        <w:ind w:left="0" w:right="0"/>
      </w:pPr>
      <w:r w:rsidRPr="00911F7B">
        <w:rPr>
          <w:rFonts w:ascii="Arial" w:hAnsi="Arial" w:cs="Arial"/>
          <w:i w:val="0"/>
        </w:rPr>
        <w:t xml:space="preserve">Response: </w:t>
      </w:r>
    </w:p>
    <w:p w14:paraId="57BA8412" w14:textId="37DC2E72" w:rsidR="001516E2" w:rsidRDefault="001516E2" w:rsidP="001516E2">
      <w:pPr>
        <w:pStyle w:val="NormalWeb"/>
        <w:numPr>
          <w:ilvl w:val="0"/>
          <w:numId w:val="20"/>
        </w:numPr>
        <w:spacing w:before="0" w:beforeAutospacing="0" w:after="0" w:afterAutospacing="0"/>
        <w:textAlignment w:val="baseline"/>
        <w:rPr>
          <w:color w:val="000000"/>
        </w:rPr>
      </w:pPr>
      <w:r w:rsidRPr="001516E2">
        <w:rPr>
          <w:color w:val="000000"/>
        </w:rPr>
        <w:t>Participants must be a graduate student in Speech-Language Pathology at Stony Brook Southampton</w:t>
      </w:r>
    </w:p>
    <w:p w14:paraId="0E44564F" w14:textId="77777777" w:rsidR="001516E2" w:rsidRPr="001516E2" w:rsidRDefault="001516E2" w:rsidP="001516E2">
      <w:pPr>
        <w:pStyle w:val="NormalWeb"/>
        <w:numPr>
          <w:ilvl w:val="0"/>
          <w:numId w:val="20"/>
        </w:numPr>
        <w:spacing w:before="0" w:beforeAutospacing="0" w:after="0" w:afterAutospacing="0"/>
        <w:textAlignment w:val="baseline"/>
        <w:rPr>
          <w:color w:val="000000"/>
        </w:rPr>
      </w:pPr>
      <w:r w:rsidRPr="001516E2">
        <w:rPr>
          <w:color w:val="000000"/>
        </w:rPr>
        <w:t>Participants must be 18+ years old.</w:t>
      </w:r>
    </w:p>
    <w:p w14:paraId="0047594E" w14:textId="7D524907" w:rsidR="001516E2" w:rsidRPr="001516E2" w:rsidRDefault="001516E2" w:rsidP="001516E2">
      <w:pPr>
        <w:pStyle w:val="NormalWeb"/>
        <w:numPr>
          <w:ilvl w:val="0"/>
          <w:numId w:val="20"/>
        </w:numPr>
        <w:spacing w:before="0" w:beforeAutospacing="0" w:after="0" w:afterAutospacing="0"/>
        <w:textAlignment w:val="baseline"/>
        <w:rPr>
          <w:color w:val="000000"/>
        </w:rPr>
      </w:pPr>
      <w:r w:rsidRPr="001516E2">
        <w:rPr>
          <w:color w:val="000000"/>
        </w:rPr>
        <w:t xml:space="preserve">Participate in the department holistic wellness initiative </w:t>
      </w:r>
    </w:p>
    <w:p w14:paraId="79DC73CD" w14:textId="77777777" w:rsidR="001516E2" w:rsidRPr="001516E2" w:rsidRDefault="001516E2" w:rsidP="001516E2">
      <w:pPr>
        <w:pStyle w:val="NormalWeb"/>
        <w:spacing w:before="0" w:beforeAutospacing="0" w:after="0" w:afterAutospacing="0"/>
        <w:ind w:left="772"/>
        <w:textAlignment w:val="baseline"/>
        <w:rPr>
          <w:color w:val="000000"/>
        </w:rPr>
      </w:pPr>
    </w:p>
    <w:p w14:paraId="6C8177B8" w14:textId="2E08A55C" w:rsidR="00671D85" w:rsidRPr="00911F7B" w:rsidRDefault="00671D85" w:rsidP="006A57A5">
      <w:pPr>
        <w:spacing w:line="276" w:lineRule="auto"/>
        <w:ind w:firstLine="720"/>
        <w:rPr>
          <w:rFonts w:ascii="Arial" w:hAnsi="Arial" w:cs="Arial"/>
        </w:rPr>
      </w:pPr>
    </w:p>
    <w:p w14:paraId="3DDAC4C1" w14:textId="0399A14E" w:rsidR="00D72BD9" w:rsidRPr="00911F7B" w:rsidRDefault="005724B6" w:rsidP="005724B6">
      <w:pPr>
        <w:spacing w:line="276" w:lineRule="auto"/>
        <w:rPr>
          <w:rFonts w:ascii="Arial" w:hAnsi="Arial" w:cs="Arial"/>
        </w:rPr>
      </w:pPr>
      <w:r w:rsidRPr="00911F7B">
        <w:rPr>
          <w:rFonts w:ascii="Arial" w:hAnsi="Arial" w:cs="Arial"/>
        </w:rPr>
        <w:t>4</w:t>
      </w:r>
      <w:r w:rsidR="00955281" w:rsidRPr="00911F7B">
        <w:rPr>
          <w:rFonts w:ascii="Arial" w:hAnsi="Arial" w:cs="Arial"/>
        </w:rPr>
        <w:t>.2</w:t>
      </w:r>
      <w:r w:rsidR="00955281" w:rsidRPr="00911F7B">
        <w:rPr>
          <w:rFonts w:ascii="Arial" w:hAnsi="Arial" w:cs="Arial"/>
        </w:rPr>
        <w:tab/>
      </w:r>
      <w:r w:rsidR="001A36DD" w:rsidRPr="00911F7B">
        <w:rPr>
          <w:rFonts w:ascii="Arial" w:hAnsi="Arial" w:cs="Arial"/>
        </w:rPr>
        <w:t>Describe</w:t>
      </w:r>
      <w:r w:rsidR="00D72BD9" w:rsidRPr="00911F7B">
        <w:rPr>
          <w:rFonts w:ascii="Arial" w:hAnsi="Arial" w:cs="Arial"/>
        </w:rPr>
        <w:t>, in bullet points,</w:t>
      </w:r>
      <w:r w:rsidR="001A36DD" w:rsidRPr="00911F7B">
        <w:rPr>
          <w:rFonts w:ascii="Arial" w:hAnsi="Arial" w:cs="Arial"/>
        </w:rPr>
        <w:t xml:space="preserve"> the criteria that define who will be excluded</w:t>
      </w:r>
      <w:r w:rsidR="00D72BD9" w:rsidRPr="00911F7B">
        <w:rPr>
          <w:rFonts w:ascii="Arial" w:hAnsi="Arial" w:cs="Arial"/>
        </w:rPr>
        <w:t xml:space="preserve"> from this study</w:t>
      </w:r>
      <w:r w:rsidR="007C6135">
        <w:rPr>
          <w:rFonts w:ascii="Arial" w:hAnsi="Arial" w:cs="Arial"/>
        </w:rPr>
        <w:t>.</w:t>
      </w:r>
    </w:p>
    <w:p w14:paraId="7D9AC5B9" w14:textId="4E540BE9" w:rsidR="00955281" w:rsidRDefault="00955281" w:rsidP="006A57A5">
      <w:pPr>
        <w:pStyle w:val="BlockText"/>
        <w:shd w:val="clear" w:color="auto" w:fill="F2F2F2" w:themeFill="background1" w:themeFillShade="F2"/>
        <w:spacing w:before="0" w:after="0" w:line="276" w:lineRule="auto"/>
        <w:ind w:left="0" w:right="0"/>
        <w:rPr>
          <w:rFonts w:ascii="Arial" w:hAnsi="Arial" w:cs="Arial"/>
          <w:i w:val="0"/>
        </w:rPr>
      </w:pPr>
      <w:r w:rsidRPr="00911F7B">
        <w:rPr>
          <w:rFonts w:ascii="Arial" w:hAnsi="Arial" w:cs="Arial"/>
          <w:i w:val="0"/>
        </w:rPr>
        <w:t xml:space="preserve">Response: </w:t>
      </w:r>
      <w:r w:rsidR="002D2004">
        <w:rPr>
          <w:rFonts w:ascii="Arial" w:hAnsi="Arial" w:cs="Arial"/>
          <w:i w:val="0"/>
        </w:rPr>
        <w:t>Schools that are:</w:t>
      </w:r>
    </w:p>
    <w:p w14:paraId="02134B3E" w14:textId="7960F251" w:rsidR="002D2004" w:rsidRDefault="001516E2" w:rsidP="002D2004">
      <w:pPr>
        <w:pStyle w:val="BlockText"/>
        <w:numPr>
          <w:ilvl w:val="0"/>
          <w:numId w:val="21"/>
        </w:numPr>
        <w:shd w:val="clear" w:color="auto" w:fill="F2F2F2" w:themeFill="background1" w:themeFillShade="F2"/>
        <w:spacing w:before="0" w:after="0" w:line="276" w:lineRule="auto"/>
        <w:ind w:right="0"/>
        <w:rPr>
          <w:rFonts w:ascii="Arial" w:hAnsi="Arial" w:cs="Arial"/>
          <w:i w:val="0"/>
        </w:rPr>
      </w:pPr>
      <w:r>
        <w:rPr>
          <w:rFonts w:ascii="Arial" w:hAnsi="Arial" w:cs="Arial"/>
          <w:i w:val="0"/>
        </w:rPr>
        <w:t xml:space="preserve">Does not read or understand English </w:t>
      </w:r>
    </w:p>
    <w:p w14:paraId="1C494AED" w14:textId="1EDF0544" w:rsidR="001516E2" w:rsidRDefault="001516E2" w:rsidP="002D2004">
      <w:pPr>
        <w:pStyle w:val="BlockText"/>
        <w:numPr>
          <w:ilvl w:val="0"/>
          <w:numId w:val="21"/>
        </w:numPr>
        <w:shd w:val="clear" w:color="auto" w:fill="F2F2F2" w:themeFill="background1" w:themeFillShade="F2"/>
        <w:spacing w:before="0" w:after="0" w:line="276" w:lineRule="auto"/>
        <w:ind w:right="0"/>
        <w:rPr>
          <w:rFonts w:ascii="Arial" w:hAnsi="Arial" w:cs="Arial"/>
          <w:i w:val="0"/>
        </w:rPr>
      </w:pPr>
      <w:r>
        <w:rPr>
          <w:rFonts w:ascii="Arial" w:hAnsi="Arial" w:cs="Arial"/>
          <w:i w:val="0"/>
        </w:rPr>
        <w:t>Faculty</w:t>
      </w:r>
    </w:p>
    <w:p w14:paraId="1AB464CA" w14:textId="77777777" w:rsidR="001516E2" w:rsidRDefault="001516E2" w:rsidP="0089438D">
      <w:pPr>
        <w:pStyle w:val="BlockText"/>
        <w:shd w:val="clear" w:color="auto" w:fill="F2F2F2" w:themeFill="background1" w:themeFillShade="F2"/>
        <w:spacing w:before="0" w:after="0" w:line="276" w:lineRule="auto"/>
        <w:ind w:right="0"/>
        <w:rPr>
          <w:rFonts w:ascii="Arial" w:hAnsi="Arial" w:cs="Arial"/>
          <w:i w:val="0"/>
        </w:rPr>
      </w:pPr>
    </w:p>
    <w:p w14:paraId="471AD6E5" w14:textId="76EF82A1" w:rsidR="007F3D7C" w:rsidRDefault="007F3D7C" w:rsidP="007F3D7C">
      <w:pPr>
        <w:pStyle w:val="BlockText"/>
        <w:shd w:val="clear" w:color="auto" w:fill="F2F2F2" w:themeFill="background1" w:themeFillShade="F2"/>
        <w:spacing w:before="0" w:after="0" w:line="276" w:lineRule="auto"/>
        <w:ind w:left="360" w:right="0"/>
        <w:rPr>
          <w:rFonts w:ascii="Arial" w:hAnsi="Arial" w:cs="Arial"/>
          <w:i w:val="0"/>
        </w:rPr>
      </w:pPr>
    </w:p>
    <w:p w14:paraId="4F244D08" w14:textId="77777777" w:rsidR="002D2004" w:rsidRPr="00911F7B" w:rsidRDefault="002D2004" w:rsidP="006A57A5">
      <w:pPr>
        <w:pStyle w:val="BlockText"/>
        <w:shd w:val="clear" w:color="auto" w:fill="F2F2F2" w:themeFill="background1" w:themeFillShade="F2"/>
        <w:spacing w:before="0" w:after="0" w:line="276" w:lineRule="auto"/>
        <w:ind w:left="0" w:right="0"/>
        <w:rPr>
          <w:rFonts w:ascii="Arial" w:hAnsi="Arial" w:cs="Arial"/>
          <w:i w:val="0"/>
        </w:rPr>
      </w:pPr>
    </w:p>
    <w:p w14:paraId="35A03295" w14:textId="77777777" w:rsidR="00671D85" w:rsidRPr="00911F7B" w:rsidRDefault="00671D85" w:rsidP="006A57A5">
      <w:pPr>
        <w:spacing w:line="276" w:lineRule="auto"/>
        <w:ind w:left="720"/>
        <w:rPr>
          <w:rFonts w:ascii="Arial" w:hAnsi="Arial" w:cs="Arial"/>
        </w:rPr>
      </w:pPr>
    </w:p>
    <w:p w14:paraId="5DC15904" w14:textId="1B6FC98D" w:rsidR="00556F68" w:rsidRPr="00911F7B" w:rsidRDefault="005724B6" w:rsidP="005724B6">
      <w:pPr>
        <w:spacing w:line="276" w:lineRule="auto"/>
        <w:rPr>
          <w:rFonts w:ascii="Arial" w:hAnsi="Arial" w:cs="Arial"/>
        </w:rPr>
      </w:pPr>
      <w:r w:rsidRPr="00911F7B">
        <w:rPr>
          <w:rFonts w:ascii="Arial" w:hAnsi="Arial" w:cs="Arial"/>
        </w:rPr>
        <w:t>4</w:t>
      </w:r>
      <w:r w:rsidR="00955281" w:rsidRPr="00911F7B">
        <w:rPr>
          <w:rFonts w:ascii="Arial" w:hAnsi="Arial" w:cs="Arial"/>
        </w:rPr>
        <w:t>.3</w:t>
      </w:r>
      <w:r w:rsidR="00955281" w:rsidRPr="00911F7B">
        <w:rPr>
          <w:rFonts w:ascii="Arial" w:hAnsi="Arial" w:cs="Arial"/>
        </w:rPr>
        <w:tab/>
      </w:r>
      <w:r w:rsidR="00556F68" w:rsidRPr="00911F7B">
        <w:rPr>
          <w:rFonts w:ascii="Arial" w:hAnsi="Arial" w:cs="Arial"/>
        </w:rPr>
        <w:t>Describe how individuals will be screened for eligibility.  Upload all relevant screening documents with your submission (screening protocol, script, questionnaire)</w:t>
      </w:r>
      <w:r w:rsidR="00BF6A3E" w:rsidRPr="00911F7B">
        <w:rPr>
          <w:rFonts w:ascii="Arial" w:hAnsi="Arial" w:cs="Arial"/>
        </w:rPr>
        <w:t xml:space="preserve">. </w:t>
      </w:r>
      <w:r w:rsidR="00BF6A3E" w:rsidRPr="00911F7B">
        <w:rPr>
          <w:rFonts w:ascii="Arial" w:hAnsi="Arial" w:cs="Arial"/>
        </w:rPr>
        <w:lastRenderedPageBreak/>
        <w:t xml:space="preserve">Identify who will certify that subjects meet eligibility requirements. </w:t>
      </w:r>
      <w:r w:rsidR="008F056A" w:rsidRPr="00911F7B">
        <w:rPr>
          <w:rFonts w:ascii="Arial" w:hAnsi="Arial" w:cs="Arial"/>
        </w:rPr>
        <w:t xml:space="preserve">(Upload these documents in the </w:t>
      </w:r>
      <w:proofErr w:type="spellStart"/>
      <w:r w:rsidR="008F056A" w:rsidRPr="00911F7B">
        <w:rPr>
          <w:rFonts w:ascii="Arial" w:hAnsi="Arial" w:cs="Arial"/>
        </w:rPr>
        <w:t>myResearch</w:t>
      </w:r>
      <w:proofErr w:type="spellEnd"/>
      <w:r w:rsidR="008F056A" w:rsidRPr="00911F7B">
        <w:rPr>
          <w:rFonts w:ascii="Arial" w:hAnsi="Arial" w:cs="Arial"/>
        </w:rPr>
        <w:t xml:space="preserve"> IRB </w:t>
      </w:r>
      <w:proofErr w:type="spellStart"/>
      <w:r w:rsidR="008F056A" w:rsidRPr="00911F7B">
        <w:rPr>
          <w:rFonts w:ascii="Arial" w:hAnsi="Arial" w:cs="Arial"/>
        </w:rPr>
        <w:t>smartform</w:t>
      </w:r>
      <w:proofErr w:type="spellEnd"/>
      <w:r w:rsidR="008F056A" w:rsidRPr="00911F7B">
        <w:rPr>
          <w:rFonts w:ascii="Arial" w:hAnsi="Arial" w:cs="Arial"/>
        </w:rPr>
        <w:t>.)</w:t>
      </w:r>
    </w:p>
    <w:p w14:paraId="4B1966B3" w14:textId="2C8B2AD1" w:rsidR="00AE45C3" w:rsidRPr="00AE45C3" w:rsidRDefault="00955281" w:rsidP="006A57A5">
      <w:pPr>
        <w:pStyle w:val="BlockText"/>
        <w:shd w:val="clear" w:color="auto" w:fill="F2F2F2" w:themeFill="background1" w:themeFillShade="F2"/>
        <w:spacing w:before="0" w:after="0" w:line="276" w:lineRule="auto"/>
        <w:ind w:left="0" w:right="0"/>
        <w:rPr>
          <w:rFonts w:ascii="Arial" w:hAnsi="Arial" w:cs="Arial"/>
          <w:i w:val="0"/>
          <w:iCs/>
        </w:rPr>
      </w:pPr>
      <w:r w:rsidRPr="00911F7B">
        <w:rPr>
          <w:rFonts w:ascii="Arial" w:hAnsi="Arial" w:cs="Arial"/>
          <w:i w:val="0"/>
        </w:rPr>
        <w:t xml:space="preserve">Response: </w:t>
      </w:r>
      <w:r w:rsidR="001516E2">
        <w:rPr>
          <w:rFonts w:ascii="Arial" w:hAnsi="Arial" w:cs="Arial"/>
          <w:i w:val="0"/>
        </w:rPr>
        <w:t xml:space="preserve">Individuals will be screened by asking if they are participating in the holistic wellness initiative for the Stony Brook University graduate speech-language pathology program. </w:t>
      </w:r>
    </w:p>
    <w:p w14:paraId="040632CD" w14:textId="28CFA3D2" w:rsidR="00671D85" w:rsidRPr="00CB44E7" w:rsidRDefault="00671D85" w:rsidP="006A57A5">
      <w:pPr>
        <w:spacing w:line="276" w:lineRule="auto"/>
        <w:rPr>
          <w:rFonts w:ascii="Arial" w:hAnsi="Arial" w:cs="Arial"/>
          <w:b/>
        </w:rPr>
      </w:pPr>
      <w:bookmarkStart w:id="6" w:name="_Toc440956508"/>
    </w:p>
    <w:p w14:paraId="6D9FEC83" w14:textId="12E7C4AD" w:rsidR="008C76C9" w:rsidRPr="003910A1" w:rsidRDefault="005724B6" w:rsidP="006A57A5">
      <w:pPr>
        <w:spacing w:line="276" w:lineRule="auto"/>
        <w:rPr>
          <w:rFonts w:ascii="Arial" w:hAnsi="Arial" w:cs="Arial"/>
          <w:b/>
          <w:sz w:val="28"/>
        </w:rPr>
      </w:pPr>
      <w:r w:rsidRPr="00911F7B">
        <w:rPr>
          <w:rFonts w:ascii="Arial" w:hAnsi="Arial" w:cs="Arial"/>
          <w:b/>
          <w:sz w:val="28"/>
        </w:rPr>
        <w:t>5</w:t>
      </w:r>
      <w:r w:rsidR="00956DB3" w:rsidRPr="00911F7B">
        <w:rPr>
          <w:rFonts w:ascii="Arial" w:hAnsi="Arial" w:cs="Arial"/>
          <w:b/>
          <w:sz w:val="28"/>
        </w:rPr>
        <w:t>.0</w:t>
      </w:r>
      <w:r w:rsidR="008955E6" w:rsidRPr="00911F7B">
        <w:rPr>
          <w:rFonts w:ascii="Arial" w:hAnsi="Arial" w:cs="Arial"/>
          <w:b/>
          <w:sz w:val="28"/>
        </w:rPr>
        <w:t xml:space="preserve"> </w:t>
      </w:r>
      <w:r w:rsidR="00752E42" w:rsidRPr="00911F7B">
        <w:rPr>
          <w:rFonts w:ascii="Arial" w:hAnsi="Arial" w:cs="Arial"/>
          <w:b/>
          <w:sz w:val="28"/>
        </w:rPr>
        <w:t>Vulnerable Populations</w:t>
      </w:r>
      <w:bookmarkEnd w:id="6"/>
    </w:p>
    <w:p w14:paraId="6479283B" w14:textId="322EF674" w:rsidR="003910A1" w:rsidRPr="00911F7B" w:rsidRDefault="003910A1" w:rsidP="003910A1">
      <w:pPr>
        <w:spacing w:line="276" w:lineRule="auto"/>
        <w:rPr>
          <w:rFonts w:ascii="Arial" w:hAnsi="Arial" w:cs="Arial"/>
        </w:rPr>
      </w:pPr>
      <w:r w:rsidRPr="00911F7B">
        <w:rPr>
          <w:rFonts w:ascii="Arial" w:hAnsi="Arial" w:cs="Arial"/>
        </w:rPr>
        <w:t>5.</w:t>
      </w:r>
      <w:r w:rsidR="007F4AEE">
        <w:rPr>
          <w:rFonts w:ascii="Arial" w:hAnsi="Arial" w:cs="Arial"/>
        </w:rPr>
        <w:t>1</w:t>
      </w:r>
      <w:r w:rsidRPr="00911F7B">
        <w:rPr>
          <w:rFonts w:ascii="Arial" w:hAnsi="Arial" w:cs="Arial"/>
        </w:rPr>
        <w:tab/>
        <w:t>For research that specifically recruits/targets minors (under 18 years), review, complete and upload Supplemental Form F: Minors</w:t>
      </w:r>
      <w:r w:rsidR="007C6135">
        <w:rPr>
          <w:rFonts w:ascii="Arial" w:hAnsi="Arial" w:cs="Arial"/>
        </w:rPr>
        <w:t>.</w:t>
      </w:r>
    </w:p>
    <w:p w14:paraId="17093FA5" w14:textId="63B34105" w:rsidR="003910A1" w:rsidRPr="00911F7B" w:rsidRDefault="00000000" w:rsidP="003910A1">
      <w:pPr>
        <w:spacing w:line="276" w:lineRule="auto"/>
        <w:rPr>
          <w:rFonts w:ascii="Arial" w:hAnsi="Arial" w:cs="Arial"/>
        </w:rPr>
      </w:pPr>
      <w:sdt>
        <w:sdtPr>
          <w:rPr>
            <w:rFonts w:ascii="Arial" w:eastAsia="MS Gothic" w:hAnsi="Arial" w:cs="Arial"/>
          </w:rPr>
          <w:id w:val="-1711411355"/>
          <w14:checkbox>
            <w14:checked w14:val="0"/>
            <w14:checkedState w14:val="2612" w14:font="MS Gothic"/>
            <w14:uncheckedState w14:val="2610" w14:font="MS Gothic"/>
          </w14:checkbox>
        </w:sdtPr>
        <w:sdtContent>
          <w:r w:rsidR="003910A1" w:rsidRPr="00911F7B">
            <w:rPr>
              <w:rFonts w:ascii="Segoe UI Symbol" w:eastAsia="MS Gothic" w:hAnsi="Segoe UI Symbol" w:cs="Segoe UI Symbol"/>
            </w:rPr>
            <w:t>☐</w:t>
          </w:r>
        </w:sdtContent>
      </w:sdt>
      <w:r w:rsidR="003910A1" w:rsidRPr="00911F7B">
        <w:rPr>
          <w:rFonts w:ascii="Arial" w:hAnsi="Arial" w:cs="Arial"/>
        </w:rPr>
        <w:tab/>
        <w:t>Confirmed</w:t>
      </w:r>
    </w:p>
    <w:p w14:paraId="4FC9D25C" w14:textId="4F87FA47" w:rsidR="003910A1" w:rsidRDefault="00000000" w:rsidP="005724B6">
      <w:pPr>
        <w:spacing w:line="276" w:lineRule="auto"/>
        <w:rPr>
          <w:rFonts w:ascii="Arial" w:hAnsi="Arial" w:cs="Arial"/>
        </w:rPr>
      </w:pPr>
      <w:sdt>
        <w:sdtPr>
          <w:rPr>
            <w:rFonts w:ascii="Arial" w:eastAsia="MS Gothic" w:hAnsi="Arial" w:cs="Arial"/>
          </w:rPr>
          <w:id w:val="-1437671012"/>
          <w14:checkbox>
            <w14:checked w14:val="1"/>
            <w14:checkedState w14:val="2612" w14:font="MS Gothic"/>
            <w14:uncheckedState w14:val="2610" w14:font="MS Gothic"/>
          </w14:checkbox>
        </w:sdtPr>
        <w:sdtContent>
          <w:r w:rsidR="002D40C4">
            <w:rPr>
              <w:rFonts w:ascii="MS Gothic" w:eastAsia="MS Gothic" w:hAnsi="MS Gothic" w:cs="Arial" w:hint="eastAsia"/>
            </w:rPr>
            <w:t>☒</w:t>
          </w:r>
        </w:sdtContent>
      </w:sdt>
      <w:r w:rsidR="003910A1" w:rsidRPr="00911F7B">
        <w:rPr>
          <w:rFonts w:ascii="Arial" w:hAnsi="Arial" w:cs="Arial"/>
        </w:rPr>
        <w:tab/>
        <w:t>N/A:  This research does not involve persons who have not attained the legal age for consent to treatments or procedures (“children”).</w:t>
      </w:r>
    </w:p>
    <w:p w14:paraId="3BFFEECE" w14:textId="77777777" w:rsidR="003910A1" w:rsidRDefault="003910A1" w:rsidP="005724B6">
      <w:pPr>
        <w:spacing w:line="276" w:lineRule="auto"/>
        <w:rPr>
          <w:rFonts w:ascii="Arial" w:hAnsi="Arial" w:cs="Arial"/>
        </w:rPr>
      </w:pPr>
    </w:p>
    <w:p w14:paraId="0E263E36" w14:textId="7A6934B1" w:rsidR="00906DFE" w:rsidRPr="00911F7B" w:rsidRDefault="005724B6" w:rsidP="005724B6">
      <w:pPr>
        <w:spacing w:line="276" w:lineRule="auto"/>
        <w:rPr>
          <w:rFonts w:ascii="Arial" w:hAnsi="Arial" w:cs="Arial"/>
        </w:rPr>
      </w:pPr>
      <w:r w:rsidRPr="00911F7B">
        <w:rPr>
          <w:rFonts w:ascii="Arial" w:hAnsi="Arial" w:cs="Arial"/>
        </w:rPr>
        <w:t>5</w:t>
      </w:r>
      <w:r w:rsidR="00C1347C" w:rsidRPr="00911F7B">
        <w:rPr>
          <w:rFonts w:ascii="Arial" w:hAnsi="Arial" w:cs="Arial"/>
        </w:rPr>
        <w:t>.</w:t>
      </w:r>
      <w:r w:rsidR="007F4AEE">
        <w:rPr>
          <w:rFonts w:ascii="Arial" w:hAnsi="Arial" w:cs="Arial"/>
        </w:rPr>
        <w:t>2</w:t>
      </w:r>
      <w:r w:rsidR="00736CB5" w:rsidRPr="00911F7B">
        <w:rPr>
          <w:rFonts w:ascii="Arial" w:hAnsi="Arial" w:cs="Arial"/>
        </w:rPr>
        <w:tab/>
      </w:r>
      <w:r w:rsidR="00302FB4" w:rsidRPr="00911F7B">
        <w:rPr>
          <w:rFonts w:ascii="Arial" w:hAnsi="Arial" w:cs="Arial"/>
        </w:rPr>
        <w:t>For research that</w:t>
      </w:r>
      <w:r w:rsidR="00906DFE" w:rsidRPr="00911F7B">
        <w:rPr>
          <w:rFonts w:ascii="Arial" w:hAnsi="Arial" w:cs="Arial"/>
        </w:rPr>
        <w:t xml:space="preserve"> </w:t>
      </w:r>
      <w:r w:rsidR="004F068C" w:rsidRPr="00911F7B">
        <w:rPr>
          <w:rFonts w:ascii="Arial" w:hAnsi="Arial" w:cs="Arial"/>
        </w:rPr>
        <w:t>specifically recruits/targets</w:t>
      </w:r>
      <w:r w:rsidR="00906DFE" w:rsidRPr="00911F7B">
        <w:rPr>
          <w:rFonts w:ascii="Arial" w:hAnsi="Arial" w:cs="Arial"/>
        </w:rPr>
        <w:t xml:space="preserve"> </w:t>
      </w:r>
      <w:r w:rsidR="00EA6110" w:rsidRPr="00911F7B">
        <w:rPr>
          <w:rFonts w:ascii="Arial" w:hAnsi="Arial" w:cs="Arial"/>
        </w:rPr>
        <w:t xml:space="preserve">adults who cannot consent for themselves, </w:t>
      </w:r>
      <w:r w:rsidR="0054674A" w:rsidRPr="00911F7B">
        <w:rPr>
          <w:rFonts w:ascii="Arial" w:hAnsi="Arial" w:cs="Arial"/>
        </w:rPr>
        <w:t>you will be asked additional information in Section 25 (“Informed Consent”)</w:t>
      </w:r>
      <w:r w:rsidR="007C6135">
        <w:rPr>
          <w:rFonts w:ascii="Arial" w:hAnsi="Arial" w:cs="Arial"/>
        </w:rPr>
        <w:t>.</w:t>
      </w:r>
    </w:p>
    <w:p w14:paraId="6C2D60D3" w14:textId="6F8F4C44" w:rsidR="00906DFE" w:rsidRPr="00911F7B" w:rsidRDefault="00000000" w:rsidP="006A57A5">
      <w:pPr>
        <w:spacing w:line="276" w:lineRule="auto"/>
        <w:rPr>
          <w:rFonts w:ascii="Arial" w:hAnsi="Arial" w:cs="Arial"/>
        </w:rPr>
      </w:pPr>
      <w:sdt>
        <w:sdtPr>
          <w:rPr>
            <w:rFonts w:ascii="Arial" w:eastAsia="MS Gothic" w:hAnsi="Arial" w:cs="Arial"/>
          </w:rPr>
          <w:id w:val="1137840565"/>
          <w14:checkbox>
            <w14:checked w14:val="0"/>
            <w14:checkedState w14:val="2612" w14:font="MS Gothic"/>
            <w14:uncheckedState w14:val="2610" w14:font="MS Gothic"/>
          </w14:checkbox>
        </w:sdtPr>
        <w:sdtContent>
          <w:r w:rsidR="00AC5E86" w:rsidRPr="00911F7B">
            <w:rPr>
              <w:rFonts w:ascii="Segoe UI Symbol" w:eastAsia="MS Gothic" w:hAnsi="Segoe UI Symbol" w:cs="Segoe UI Symbol"/>
            </w:rPr>
            <w:t>☐</w:t>
          </w:r>
        </w:sdtContent>
      </w:sdt>
      <w:r w:rsidR="00AC5E86" w:rsidRPr="00911F7B">
        <w:rPr>
          <w:rFonts w:ascii="Arial" w:hAnsi="Arial" w:cs="Arial"/>
        </w:rPr>
        <w:tab/>
        <w:t>Confirmed</w:t>
      </w:r>
    </w:p>
    <w:p w14:paraId="23E87C3C" w14:textId="4960193B" w:rsidR="00906DFE" w:rsidRPr="00911F7B" w:rsidRDefault="00000000" w:rsidP="006A57A5">
      <w:pPr>
        <w:spacing w:line="276" w:lineRule="auto"/>
        <w:rPr>
          <w:rFonts w:ascii="Arial" w:hAnsi="Arial" w:cs="Arial"/>
        </w:rPr>
      </w:pPr>
      <w:sdt>
        <w:sdtPr>
          <w:rPr>
            <w:rFonts w:ascii="Arial" w:eastAsia="MS Gothic" w:hAnsi="Arial" w:cs="Arial"/>
          </w:rPr>
          <w:id w:val="2093895535"/>
          <w14:checkbox>
            <w14:checked w14:val="1"/>
            <w14:checkedState w14:val="2612" w14:font="MS Gothic"/>
            <w14:uncheckedState w14:val="2610" w14:font="MS Gothic"/>
          </w14:checkbox>
        </w:sdtPr>
        <w:sdtContent>
          <w:r w:rsidR="002D40C4">
            <w:rPr>
              <w:rFonts w:ascii="MS Gothic" w:eastAsia="MS Gothic" w:hAnsi="MS Gothic" w:cs="Arial" w:hint="eastAsia"/>
            </w:rPr>
            <w:t>☒</w:t>
          </w:r>
        </w:sdtContent>
      </w:sdt>
      <w:r w:rsidR="00906DFE" w:rsidRPr="00911F7B">
        <w:rPr>
          <w:rFonts w:ascii="Arial" w:hAnsi="Arial" w:cs="Arial"/>
        </w:rPr>
        <w:tab/>
        <w:t xml:space="preserve">N/A:  This research does not involve </w:t>
      </w:r>
      <w:r w:rsidR="00EA6110" w:rsidRPr="00911F7B">
        <w:rPr>
          <w:rFonts w:ascii="Arial" w:hAnsi="Arial" w:cs="Arial"/>
        </w:rPr>
        <w:t>this population</w:t>
      </w:r>
      <w:r w:rsidR="00DE49F0">
        <w:rPr>
          <w:rFonts w:ascii="Arial" w:hAnsi="Arial" w:cs="Arial"/>
        </w:rPr>
        <w:t>.</w:t>
      </w:r>
      <w:r w:rsidR="00EA6110" w:rsidRPr="00911F7B">
        <w:rPr>
          <w:rFonts w:ascii="Arial" w:hAnsi="Arial" w:cs="Arial"/>
        </w:rPr>
        <w:t xml:space="preserve"> </w:t>
      </w:r>
    </w:p>
    <w:p w14:paraId="28F2CDC2" w14:textId="6070E375" w:rsidR="00A85700" w:rsidRDefault="00A85700" w:rsidP="006A57A5">
      <w:pPr>
        <w:spacing w:line="276" w:lineRule="auto"/>
        <w:rPr>
          <w:rFonts w:ascii="Arial" w:hAnsi="Arial" w:cs="Arial"/>
        </w:rPr>
      </w:pPr>
    </w:p>
    <w:p w14:paraId="67A916F4" w14:textId="1873678F" w:rsidR="003910A1" w:rsidRPr="00911F7B" w:rsidRDefault="003910A1" w:rsidP="003910A1">
      <w:pPr>
        <w:spacing w:line="276" w:lineRule="auto"/>
        <w:rPr>
          <w:rFonts w:ascii="Arial" w:hAnsi="Arial" w:cs="Arial"/>
        </w:rPr>
      </w:pPr>
      <w:r w:rsidRPr="00911F7B">
        <w:rPr>
          <w:rFonts w:ascii="Arial" w:hAnsi="Arial" w:cs="Arial"/>
        </w:rPr>
        <w:t>5.</w:t>
      </w:r>
      <w:r w:rsidR="007F4AEE">
        <w:rPr>
          <w:rFonts w:ascii="Arial" w:hAnsi="Arial" w:cs="Arial"/>
        </w:rPr>
        <w:t>3</w:t>
      </w:r>
      <w:r w:rsidRPr="00911F7B">
        <w:rPr>
          <w:rFonts w:ascii="Arial" w:hAnsi="Arial" w:cs="Arial"/>
        </w:rPr>
        <w:tab/>
        <w:t>For research that specifically recruits/targets pregnant women, review, complete and upload Supplemental Form A:  Pregnant Women, Fetuses, Non-Viable Neonates, or Neonates of Uncertain Viability.</w:t>
      </w:r>
    </w:p>
    <w:p w14:paraId="5CE2822E" w14:textId="48758235" w:rsidR="003910A1" w:rsidRPr="00911F7B" w:rsidRDefault="00000000" w:rsidP="003910A1">
      <w:pPr>
        <w:spacing w:line="276" w:lineRule="auto"/>
        <w:rPr>
          <w:rFonts w:ascii="Arial" w:hAnsi="Arial" w:cs="Arial"/>
        </w:rPr>
      </w:pPr>
      <w:sdt>
        <w:sdtPr>
          <w:rPr>
            <w:rFonts w:ascii="Arial" w:eastAsia="MS Gothic" w:hAnsi="Arial" w:cs="Arial"/>
          </w:rPr>
          <w:id w:val="-543746174"/>
          <w14:checkbox>
            <w14:checked w14:val="0"/>
            <w14:checkedState w14:val="2612" w14:font="MS Gothic"/>
            <w14:uncheckedState w14:val="2610" w14:font="MS Gothic"/>
          </w14:checkbox>
        </w:sdtPr>
        <w:sdtContent>
          <w:r w:rsidR="003910A1" w:rsidRPr="00911F7B">
            <w:rPr>
              <w:rFonts w:ascii="Segoe UI Symbol" w:eastAsia="MS Gothic" w:hAnsi="Segoe UI Symbol" w:cs="Segoe UI Symbol"/>
            </w:rPr>
            <w:t>☐</w:t>
          </w:r>
        </w:sdtContent>
      </w:sdt>
      <w:r w:rsidR="003910A1" w:rsidRPr="00911F7B">
        <w:rPr>
          <w:rFonts w:ascii="Arial" w:hAnsi="Arial" w:cs="Arial"/>
        </w:rPr>
        <w:tab/>
        <w:t>Confirmed</w:t>
      </w:r>
    </w:p>
    <w:p w14:paraId="78A8FBFE" w14:textId="624F2445" w:rsidR="003910A1" w:rsidRPr="00911F7B" w:rsidRDefault="00000000" w:rsidP="003910A1">
      <w:pPr>
        <w:spacing w:line="276" w:lineRule="auto"/>
        <w:rPr>
          <w:rFonts w:ascii="Arial" w:hAnsi="Arial" w:cs="Arial"/>
        </w:rPr>
      </w:pPr>
      <w:sdt>
        <w:sdtPr>
          <w:rPr>
            <w:rFonts w:ascii="Arial" w:eastAsia="MS Gothic" w:hAnsi="Arial" w:cs="Arial"/>
          </w:rPr>
          <w:id w:val="1342818540"/>
          <w14:checkbox>
            <w14:checked w14:val="1"/>
            <w14:checkedState w14:val="2612" w14:font="MS Gothic"/>
            <w14:uncheckedState w14:val="2610" w14:font="MS Gothic"/>
          </w14:checkbox>
        </w:sdtPr>
        <w:sdtContent>
          <w:r w:rsidR="002D40C4">
            <w:rPr>
              <w:rFonts w:ascii="MS Gothic" w:eastAsia="MS Gothic" w:hAnsi="MS Gothic" w:cs="Arial" w:hint="eastAsia"/>
            </w:rPr>
            <w:t>☒</w:t>
          </w:r>
        </w:sdtContent>
      </w:sdt>
      <w:r w:rsidR="003910A1" w:rsidRPr="00911F7B">
        <w:rPr>
          <w:rFonts w:ascii="Arial" w:hAnsi="Arial" w:cs="Arial"/>
        </w:rPr>
        <w:tab/>
        <w:t>N/A:  This research does not involve pregnant women.</w:t>
      </w:r>
    </w:p>
    <w:p w14:paraId="73980A29" w14:textId="77777777" w:rsidR="007F4AEE" w:rsidRDefault="007F4AEE" w:rsidP="003910A1">
      <w:pPr>
        <w:spacing w:line="276" w:lineRule="auto"/>
        <w:rPr>
          <w:rFonts w:ascii="Arial" w:hAnsi="Arial" w:cs="Arial"/>
        </w:rPr>
      </w:pPr>
    </w:p>
    <w:p w14:paraId="54D9D38D" w14:textId="16B33229" w:rsidR="003910A1" w:rsidRPr="00911F7B" w:rsidRDefault="003910A1" w:rsidP="003910A1">
      <w:pPr>
        <w:spacing w:line="276" w:lineRule="auto"/>
        <w:rPr>
          <w:rFonts w:ascii="Arial" w:hAnsi="Arial" w:cs="Arial"/>
        </w:rPr>
      </w:pPr>
      <w:r w:rsidRPr="00911F7B">
        <w:rPr>
          <w:rFonts w:ascii="Arial" w:hAnsi="Arial" w:cs="Arial"/>
        </w:rPr>
        <w:t>5.</w:t>
      </w:r>
      <w:r w:rsidR="007F4AEE">
        <w:rPr>
          <w:rFonts w:ascii="Arial" w:hAnsi="Arial" w:cs="Arial"/>
        </w:rPr>
        <w:t>4</w:t>
      </w:r>
      <w:r w:rsidRPr="00911F7B">
        <w:rPr>
          <w:rFonts w:ascii="Arial" w:hAnsi="Arial" w:cs="Arial"/>
        </w:rPr>
        <w:t xml:space="preserve"> </w:t>
      </w:r>
      <w:r w:rsidRPr="00911F7B">
        <w:rPr>
          <w:rFonts w:ascii="Arial" w:hAnsi="Arial" w:cs="Arial"/>
        </w:rPr>
        <w:tab/>
        <w:t>For research that specifically recruits/targets neonates of uncertain viability or non-viable neonates, review, complete and upload Supplemental Form A:  Pregnant Women, Fetuses, Non-Viable Neonates, or Neonates of Uncertain Viability.</w:t>
      </w:r>
    </w:p>
    <w:p w14:paraId="4395A7AE" w14:textId="764B8AD6" w:rsidR="003910A1" w:rsidRPr="00911F7B" w:rsidRDefault="00000000" w:rsidP="003910A1">
      <w:pPr>
        <w:spacing w:line="276" w:lineRule="auto"/>
        <w:rPr>
          <w:rFonts w:ascii="Arial" w:hAnsi="Arial" w:cs="Arial"/>
        </w:rPr>
      </w:pPr>
      <w:sdt>
        <w:sdtPr>
          <w:rPr>
            <w:rFonts w:ascii="Arial" w:eastAsia="MS Gothic" w:hAnsi="Arial" w:cs="Arial"/>
          </w:rPr>
          <w:id w:val="1907337762"/>
          <w14:checkbox>
            <w14:checked w14:val="0"/>
            <w14:checkedState w14:val="2612" w14:font="MS Gothic"/>
            <w14:uncheckedState w14:val="2610" w14:font="MS Gothic"/>
          </w14:checkbox>
        </w:sdtPr>
        <w:sdtContent>
          <w:r w:rsidR="003910A1" w:rsidRPr="00911F7B">
            <w:rPr>
              <w:rFonts w:ascii="Segoe UI Symbol" w:eastAsia="MS Gothic" w:hAnsi="Segoe UI Symbol" w:cs="Segoe UI Symbol"/>
            </w:rPr>
            <w:t>☐</w:t>
          </w:r>
        </w:sdtContent>
      </w:sdt>
      <w:r w:rsidR="003910A1" w:rsidRPr="00911F7B">
        <w:rPr>
          <w:rFonts w:ascii="Arial" w:hAnsi="Arial" w:cs="Arial"/>
        </w:rPr>
        <w:tab/>
        <w:t>Confirmed</w:t>
      </w:r>
    </w:p>
    <w:p w14:paraId="5F4EA7C9" w14:textId="5F89F1E6" w:rsidR="003910A1" w:rsidRPr="00911F7B" w:rsidRDefault="00000000" w:rsidP="003910A1">
      <w:pPr>
        <w:spacing w:line="276" w:lineRule="auto"/>
        <w:rPr>
          <w:rFonts w:ascii="Arial" w:hAnsi="Arial" w:cs="Arial"/>
        </w:rPr>
      </w:pPr>
      <w:sdt>
        <w:sdtPr>
          <w:rPr>
            <w:rFonts w:ascii="Arial" w:eastAsia="MS Gothic" w:hAnsi="Arial" w:cs="Arial"/>
          </w:rPr>
          <w:id w:val="1742980471"/>
          <w14:checkbox>
            <w14:checked w14:val="1"/>
            <w14:checkedState w14:val="2612" w14:font="MS Gothic"/>
            <w14:uncheckedState w14:val="2610" w14:font="MS Gothic"/>
          </w14:checkbox>
        </w:sdtPr>
        <w:sdtContent>
          <w:r w:rsidR="002D40C4">
            <w:rPr>
              <w:rFonts w:ascii="MS Gothic" w:eastAsia="MS Gothic" w:hAnsi="MS Gothic" w:cs="Arial" w:hint="eastAsia"/>
            </w:rPr>
            <w:t>☒</w:t>
          </w:r>
        </w:sdtContent>
      </w:sdt>
      <w:r w:rsidR="003910A1" w:rsidRPr="00911F7B">
        <w:rPr>
          <w:rFonts w:ascii="Arial" w:hAnsi="Arial" w:cs="Arial"/>
        </w:rPr>
        <w:tab/>
        <w:t>N/A:  This research does not involve non-viable neonates or neonates of uncertain viability.</w:t>
      </w:r>
    </w:p>
    <w:p w14:paraId="2247726B" w14:textId="77777777" w:rsidR="003910A1" w:rsidRDefault="003910A1" w:rsidP="003910A1">
      <w:pPr>
        <w:spacing w:line="276" w:lineRule="auto"/>
        <w:rPr>
          <w:rFonts w:ascii="Arial" w:hAnsi="Arial" w:cs="Arial"/>
        </w:rPr>
      </w:pPr>
    </w:p>
    <w:p w14:paraId="5EDF34D0" w14:textId="4A03E755" w:rsidR="003910A1" w:rsidRPr="00911F7B" w:rsidRDefault="003910A1" w:rsidP="003910A1">
      <w:pPr>
        <w:spacing w:line="276" w:lineRule="auto"/>
        <w:rPr>
          <w:rFonts w:ascii="Arial" w:hAnsi="Arial" w:cs="Arial"/>
        </w:rPr>
      </w:pPr>
      <w:r w:rsidRPr="00911F7B">
        <w:rPr>
          <w:rFonts w:ascii="Arial" w:hAnsi="Arial" w:cs="Arial"/>
        </w:rPr>
        <w:t>5.</w:t>
      </w:r>
      <w:r w:rsidR="007F4AEE">
        <w:rPr>
          <w:rFonts w:ascii="Arial" w:hAnsi="Arial" w:cs="Arial"/>
        </w:rPr>
        <w:t>5</w:t>
      </w:r>
      <w:r w:rsidRPr="00911F7B">
        <w:rPr>
          <w:rFonts w:ascii="Arial" w:hAnsi="Arial" w:cs="Arial"/>
        </w:rPr>
        <w:tab/>
        <w:t>For research that specifically recruits/targets prisoners, review, complete and upload Supplemental Form B: Prisoners</w:t>
      </w:r>
      <w:r w:rsidR="00DE49F0">
        <w:rPr>
          <w:rFonts w:ascii="Arial" w:hAnsi="Arial" w:cs="Arial"/>
        </w:rPr>
        <w:t>.</w:t>
      </w:r>
      <w:r w:rsidRPr="00911F7B">
        <w:rPr>
          <w:rFonts w:ascii="Arial" w:hAnsi="Arial" w:cs="Arial"/>
        </w:rPr>
        <w:t xml:space="preserve"> </w:t>
      </w:r>
    </w:p>
    <w:p w14:paraId="33F9FDA2" w14:textId="3457697D" w:rsidR="003910A1" w:rsidRPr="00911F7B" w:rsidRDefault="00000000" w:rsidP="003910A1">
      <w:pPr>
        <w:spacing w:line="276" w:lineRule="auto"/>
        <w:rPr>
          <w:rFonts w:ascii="Arial" w:hAnsi="Arial" w:cs="Arial"/>
        </w:rPr>
      </w:pPr>
      <w:sdt>
        <w:sdtPr>
          <w:rPr>
            <w:rFonts w:ascii="Arial" w:eastAsia="MS Gothic" w:hAnsi="Arial" w:cs="Arial"/>
          </w:rPr>
          <w:id w:val="-1799062506"/>
          <w14:checkbox>
            <w14:checked w14:val="0"/>
            <w14:checkedState w14:val="2612" w14:font="MS Gothic"/>
            <w14:uncheckedState w14:val="2610" w14:font="MS Gothic"/>
          </w14:checkbox>
        </w:sdtPr>
        <w:sdtContent>
          <w:r w:rsidR="003910A1" w:rsidRPr="00911F7B">
            <w:rPr>
              <w:rFonts w:ascii="Segoe UI Symbol" w:eastAsia="MS Gothic" w:hAnsi="Segoe UI Symbol" w:cs="Segoe UI Symbol"/>
            </w:rPr>
            <w:t>☐</w:t>
          </w:r>
        </w:sdtContent>
      </w:sdt>
      <w:r w:rsidR="003910A1" w:rsidRPr="00911F7B">
        <w:rPr>
          <w:rFonts w:ascii="Arial" w:hAnsi="Arial" w:cs="Arial"/>
        </w:rPr>
        <w:tab/>
        <w:t>Confirmed</w:t>
      </w:r>
    </w:p>
    <w:p w14:paraId="1884032D" w14:textId="2A9919D9" w:rsidR="003910A1" w:rsidRPr="00911F7B" w:rsidRDefault="00000000" w:rsidP="003910A1">
      <w:pPr>
        <w:spacing w:line="276" w:lineRule="auto"/>
        <w:rPr>
          <w:rFonts w:ascii="Arial" w:hAnsi="Arial" w:cs="Arial"/>
        </w:rPr>
      </w:pPr>
      <w:sdt>
        <w:sdtPr>
          <w:rPr>
            <w:rFonts w:ascii="Arial" w:eastAsia="MS Gothic" w:hAnsi="Arial" w:cs="Arial"/>
          </w:rPr>
          <w:id w:val="-1034187233"/>
          <w14:checkbox>
            <w14:checked w14:val="1"/>
            <w14:checkedState w14:val="2612" w14:font="MS Gothic"/>
            <w14:uncheckedState w14:val="2610" w14:font="MS Gothic"/>
          </w14:checkbox>
        </w:sdtPr>
        <w:sdtContent>
          <w:r w:rsidR="002D40C4">
            <w:rPr>
              <w:rFonts w:ascii="MS Gothic" w:eastAsia="MS Gothic" w:hAnsi="MS Gothic" w:cs="Arial" w:hint="eastAsia"/>
            </w:rPr>
            <w:t>☒</w:t>
          </w:r>
        </w:sdtContent>
      </w:sdt>
      <w:r w:rsidR="003910A1" w:rsidRPr="00911F7B">
        <w:rPr>
          <w:rFonts w:ascii="Arial" w:hAnsi="Arial" w:cs="Arial"/>
        </w:rPr>
        <w:tab/>
        <w:t>N/A:  This research does not involve prisoners.</w:t>
      </w:r>
    </w:p>
    <w:p w14:paraId="65D2EBB3" w14:textId="77777777" w:rsidR="003910A1" w:rsidRPr="00911F7B" w:rsidRDefault="003910A1" w:rsidP="006A57A5">
      <w:pPr>
        <w:spacing w:line="276" w:lineRule="auto"/>
        <w:rPr>
          <w:rFonts w:ascii="Arial" w:hAnsi="Arial" w:cs="Arial"/>
        </w:rPr>
      </w:pPr>
    </w:p>
    <w:p w14:paraId="05CC5BA7" w14:textId="438F1E35" w:rsidR="00906DFE" w:rsidRPr="00911F7B" w:rsidRDefault="005724B6" w:rsidP="005724B6">
      <w:pPr>
        <w:spacing w:line="276" w:lineRule="auto"/>
        <w:rPr>
          <w:rFonts w:ascii="Arial" w:hAnsi="Arial" w:cs="Arial"/>
        </w:rPr>
      </w:pPr>
      <w:r w:rsidRPr="00911F7B">
        <w:rPr>
          <w:rFonts w:ascii="Arial" w:hAnsi="Arial" w:cs="Arial"/>
        </w:rPr>
        <w:t>5</w:t>
      </w:r>
      <w:r w:rsidR="00736CB5" w:rsidRPr="00911F7B">
        <w:rPr>
          <w:rFonts w:ascii="Arial" w:hAnsi="Arial" w:cs="Arial"/>
        </w:rPr>
        <w:t>.6</w:t>
      </w:r>
      <w:r w:rsidR="00736CB5" w:rsidRPr="00911F7B">
        <w:rPr>
          <w:rFonts w:ascii="Arial" w:hAnsi="Arial" w:cs="Arial"/>
        </w:rPr>
        <w:tab/>
      </w:r>
      <w:r w:rsidR="00906DFE" w:rsidRPr="00911F7B">
        <w:rPr>
          <w:rFonts w:ascii="Arial" w:hAnsi="Arial" w:cs="Arial"/>
        </w:rPr>
        <w:t>Consider if other specifically targeted populations such as students, employees of a specific firm</w:t>
      </w:r>
      <w:r w:rsidR="007D7749" w:rsidRPr="00911F7B">
        <w:rPr>
          <w:rFonts w:ascii="Arial" w:hAnsi="Arial" w:cs="Arial"/>
        </w:rPr>
        <w:t>,</w:t>
      </w:r>
      <w:r w:rsidR="00906DFE" w:rsidRPr="00911F7B">
        <w:rPr>
          <w:rFonts w:ascii="Arial" w:hAnsi="Arial" w:cs="Arial"/>
        </w:rPr>
        <w:t xml:space="preserve"> or educationally or economically disadvantaged persons are </w:t>
      </w:r>
      <w:r w:rsidR="00906DFE" w:rsidRPr="00911F7B">
        <w:rPr>
          <w:rFonts w:ascii="Arial" w:hAnsi="Arial" w:cs="Arial"/>
        </w:rPr>
        <w:lastRenderedPageBreak/>
        <w:t>vulnerable.  Provide information regarding their safeguards and protections, including safeguards to eliminate coercion or undue influence.</w:t>
      </w:r>
    </w:p>
    <w:p w14:paraId="65108A93" w14:textId="563AC5C4" w:rsidR="00736CB5" w:rsidRPr="00740381" w:rsidRDefault="00736CB5" w:rsidP="006A57A5">
      <w:pPr>
        <w:pStyle w:val="BlockText"/>
        <w:shd w:val="clear" w:color="auto" w:fill="F2F2F2" w:themeFill="background1" w:themeFillShade="F2"/>
        <w:spacing w:before="0" w:after="0" w:line="276" w:lineRule="auto"/>
        <w:ind w:left="0" w:right="0"/>
        <w:rPr>
          <w:rFonts w:ascii="Arial" w:hAnsi="Arial" w:cs="Arial"/>
          <w:i w:val="0"/>
        </w:rPr>
      </w:pPr>
      <w:r w:rsidRPr="00911F7B">
        <w:rPr>
          <w:rFonts w:ascii="Arial" w:hAnsi="Arial" w:cs="Arial"/>
          <w:i w:val="0"/>
        </w:rPr>
        <w:t xml:space="preserve">Safeguards </w:t>
      </w:r>
      <w:proofErr w:type="gramStart"/>
      <w:r w:rsidRPr="00911F7B">
        <w:rPr>
          <w:rFonts w:ascii="Arial" w:hAnsi="Arial" w:cs="Arial"/>
          <w:i w:val="0"/>
        </w:rPr>
        <w:t>include:</w:t>
      </w:r>
      <w:proofErr w:type="gramEnd"/>
      <w:r w:rsidR="00740381">
        <w:rPr>
          <w:rFonts w:ascii="Arial" w:hAnsi="Arial" w:cs="Arial"/>
          <w:i w:val="0"/>
        </w:rPr>
        <w:t xml:space="preserve"> </w:t>
      </w:r>
      <w:r w:rsidR="00740381" w:rsidRPr="00740381">
        <w:rPr>
          <w:color w:val="000000"/>
        </w:rPr>
        <w:t>Yes, vulnerable populations such as students will be included in this study. Safeguards and protections used to eliminate coercion or undue influence include informed consent and withdrawal without penalization.</w:t>
      </w:r>
    </w:p>
    <w:p w14:paraId="46A11406" w14:textId="10004A53" w:rsidR="00AC5E86" w:rsidRPr="00911F7B" w:rsidRDefault="00000000" w:rsidP="006A57A5">
      <w:pPr>
        <w:spacing w:line="276" w:lineRule="auto"/>
        <w:rPr>
          <w:rFonts w:ascii="Arial" w:hAnsi="Arial" w:cs="Arial"/>
        </w:rPr>
      </w:pPr>
      <w:sdt>
        <w:sdtPr>
          <w:rPr>
            <w:rFonts w:ascii="Arial" w:eastAsia="MS Gothic" w:hAnsi="Arial" w:cs="Arial"/>
          </w:rPr>
          <w:id w:val="-1683730270"/>
          <w14:checkbox>
            <w14:checked w14:val="0"/>
            <w14:checkedState w14:val="2612" w14:font="MS Gothic"/>
            <w14:uncheckedState w14:val="2610" w14:font="MS Gothic"/>
          </w14:checkbox>
        </w:sdtPr>
        <w:sdtContent>
          <w:r w:rsidR="00740381">
            <w:rPr>
              <w:rFonts w:ascii="MS Gothic" w:eastAsia="MS Gothic" w:hAnsi="MS Gothic" w:cs="Arial" w:hint="eastAsia"/>
            </w:rPr>
            <w:t>☐</w:t>
          </w:r>
        </w:sdtContent>
      </w:sdt>
      <w:r w:rsidR="00AC5E86" w:rsidRPr="00911F7B">
        <w:rPr>
          <w:rFonts w:ascii="Arial" w:hAnsi="Arial" w:cs="Arial"/>
        </w:rPr>
        <w:tab/>
      </w:r>
    </w:p>
    <w:p w14:paraId="0B8AE0FB" w14:textId="77777777" w:rsidR="005724B6" w:rsidRPr="00911F7B" w:rsidRDefault="005724B6" w:rsidP="006A57A5">
      <w:pPr>
        <w:spacing w:line="276" w:lineRule="auto"/>
        <w:rPr>
          <w:rFonts w:ascii="Arial" w:hAnsi="Arial" w:cs="Arial"/>
        </w:rPr>
      </w:pPr>
      <w:bookmarkStart w:id="7" w:name="_Toc440956510"/>
    </w:p>
    <w:p w14:paraId="7EE59D8B" w14:textId="37DF45F0" w:rsidR="007667D6" w:rsidRPr="00911F7B" w:rsidRDefault="005724B6" w:rsidP="006A57A5">
      <w:pPr>
        <w:spacing w:line="276" w:lineRule="auto"/>
        <w:rPr>
          <w:rFonts w:ascii="Arial" w:hAnsi="Arial" w:cs="Arial"/>
          <w:b/>
          <w:sz w:val="28"/>
        </w:rPr>
      </w:pPr>
      <w:r w:rsidRPr="00911F7B">
        <w:rPr>
          <w:rFonts w:ascii="Arial" w:hAnsi="Arial" w:cs="Arial"/>
          <w:b/>
          <w:sz w:val="28"/>
        </w:rPr>
        <w:t>6</w:t>
      </w:r>
      <w:r w:rsidR="00956DB3" w:rsidRPr="00911F7B">
        <w:rPr>
          <w:rFonts w:ascii="Arial" w:hAnsi="Arial" w:cs="Arial"/>
          <w:b/>
          <w:sz w:val="28"/>
        </w:rPr>
        <w:t xml:space="preserve">.0 </w:t>
      </w:r>
      <w:r w:rsidR="007667D6" w:rsidRPr="00911F7B">
        <w:rPr>
          <w:rFonts w:ascii="Arial" w:hAnsi="Arial" w:cs="Arial"/>
          <w:b/>
          <w:sz w:val="28"/>
        </w:rPr>
        <w:t>Recruitment Methods</w:t>
      </w:r>
      <w:bookmarkEnd w:id="7"/>
    </w:p>
    <w:p w14:paraId="780A3225" w14:textId="0A67BE7F" w:rsidR="007F4AEE" w:rsidRDefault="00000000" w:rsidP="006A57A5">
      <w:pPr>
        <w:spacing w:line="276" w:lineRule="auto"/>
        <w:rPr>
          <w:rFonts w:ascii="Arial" w:hAnsi="Arial" w:cs="Arial"/>
        </w:rPr>
      </w:pPr>
      <w:sdt>
        <w:sdtPr>
          <w:rPr>
            <w:rFonts w:ascii="Arial" w:hAnsi="Arial" w:cs="Arial"/>
          </w:rPr>
          <w:id w:val="68008490"/>
          <w14:checkbox>
            <w14:checked w14:val="0"/>
            <w14:checkedState w14:val="2612" w14:font="MS Gothic"/>
            <w14:uncheckedState w14:val="2610" w14:font="MS Gothic"/>
          </w14:checkbox>
        </w:sdtPr>
        <w:sdtContent>
          <w:r w:rsidR="00740381">
            <w:rPr>
              <w:rFonts w:ascii="MS Gothic" w:eastAsia="MS Gothic" w:hAnsi="MS Gothic" w:cs="Arial" w:hint="eastAsia"/>
            </w:rPr>
            <w:t>☐</w:t>
          </w:r>
        </w:sdtContent>
      </w:sdt>
      <w:r w:rsidR="00F00D7C" w:rsidRPr="00911F7B">
        <w:rPr>
          <w:rFonts w:ascii="Arial" w:hAnsi="Arial" w:cs="Arial"/>
        </w:rPr>
        <w:tab/>
        <w:t>N/A:</w:t>
      </w:r>
      <w:r w:rsidR="00DA2D46" w:rsidRPr="00911F7B">
        <w:rPr>
          <w:rFonts w:ascii="Arial" w:hAnsi="Arial" w:cs="Arial"/>
        </w:rPr>
        <w:t xml:space="preserve">  </w:t>
      </w:r>
      <w:r w:rsidR="00F00D7C" w:rsidRPr="00911F7B">
        <w:rPr>
          <w:rFonts w:ascii="Arial" w:hAnsi="Arial" w:cs="Arial"/>
        </w:rPr>
        <w:t xml:space="preserve">This is a records review only, and subjects will not be recruited. </w:t>
      </w:r>
    </w:p>
    <w:p w14:paraId="49D9EC89" w14:textId="77FB2011" w:rsidR="00F00D7C" w:rsidRPr="00911F7B" w:rsidRDefault="00F00D7C" w:rsidP="006A57A5">
      <w:pPr>
        <w:spacing w:line="276" w:lineRule="auto"/>
        <w:rPr>
          <w:rFonts w:ascii="Arial" w:hAnsi="Arial" w:cs="Arial"/>
        </w:rPr>
      </w:pPr>
      <w:r w:rsidRPr="00911F7B">
        <w:rPr>
          <w:rFonts w:ascii="Arial" w:hAnsi="Arial" w:cs="Arial"/>
        </w:rPr>
        <w:t>NOTE:  If you select this option, please make sure that all record review procedures</w:t>
      </w:r>
      <w:r w:rsidR="004779E3" w:rsidRPr="00911F7B">
        <w:rPr>
          <w:rFonts w:ascii="Arial" w:hAnsi="Arial" w:cs="Arial"/>
        </w:rPr>
        <w:t xml:space="preserve"> and inclusion/exclusion screening </w:t>
      </w:r>
      <w:r w:rsidRPr="00911F7B">
        <w:rPr>
          <w:rFonts w:ascii="Arial" w:hAnsi="Arial" w:cs="Arial"/>
        </w:rPr>
        <w:t xml:space="preserve">are adequately </w:t>
      </w:r>
      <w:r w:rsidR="00D67E3F" w:rsidRPr="00911F7B">
        <w:rPr>
          <w:rFonts w:ascii="Arial" w:hAnsi="Arial" w:cs="Arial"/>
        </w:rPr>
        <w:t>described</w:t>
      </w:r>
      <w:r w:rsidRPr="00911F7B">
        <w:rPr>
          <w:rFonts w:ascii="Arial" w:hAnsi="Arial" w:cs="Arial"/>
        </w:rPr>
        <w:t xml:space="preserve"> in other </w:t>
      </w:r>
      <w:r w:rsidRPr="004912ED">
        <w:rPr>
          <w:rFonts w:ascii="Arial" w:hAnsi="Arial" w:cs="Arial"/>
        </w:rPr>
        <w:t>sections</w:t>
      </w:r>
      <w:r w:rsidR="000E1C7B" w:rsidRPr="007F4AEE">
        <w:rPr>
          <w:rFonts w:ascii="Arial" w:hAnsi="Arial" w:cs="Arial"/>
        </w:rPr>
        <w:t>,</w:t>
      </w:r>
      <w:r w:rsidR="00A1146F" w:rsidRPr="007F4AEE">
        <w:rPr>
          <w:rFonts w:ascii="Arial" w:hAnsi="Arial" w:cs="Arial"/>
        </w:rPr>
        <w:t xml:space="preserve"> including date range for records that will be reviewed.</w:t>
      </w:r>
      <w:r w:rsidR="00BC2608">
        <w:rPr>
          <w:rFonts w:ascii="Arial" w:hAnsi="Arial" w:cs="Arial"/>
        </w:rPr>
        <w:t xml:space="preserve"> </w:t>
      </w:r>
    </w:p>
    <w:p w14:paraId="2D720288" w14:textId="77777777" w:rsidR="008B25F9" w:rsidRDefault="008B25F9" w:rsidP="005724B6">
      <w:pPr>
        <w:spacing w:line="276" w:lineRule="auto"/>
        <w:rPr>
          <w:rFonts w:ascii="Arial" w:hAnsi="Arial" w:cs="Arial"/>
        </w:rPr>
      </w:pPr>
    </w:p>
    <w:p w14:paraId="5C968BA3" w14:textId="033F4621" w:rsidR="00882442" w:rsidRPr="00911F7B" w:rsidRDefault="005724B6" w:rsidP="005724B6">
      <w:pPr>
        <w:spacing w:line="276" w:lineRule="auto"/>
        <w:rPr>
          <w:rFonts w:ascii="Arial" w:hAnsi="Arial" w:cs="Arial"/>
        </w:rPr>
      </w:pPr>
      <w:r w:rsidRPr="00911F7B">
        <w:rPr>
          <w:rFonts w:ascii="Arial" w:hAnsi="Arial" w:cs="Arial"/>
        </w:rPr>
        <w:t>6</w:t>
      </w:r>
      <w:r w:rsidR="00736CB5" w:rsidRPr="00911F7B">
        <w:rPr>
          <w:rFonts w:ascii="Arial" w:hAnsi="Arial" w:cs="Arial"/>
        </w:rPr>
        <w:t>.1</w:t>
      </w:r>
      <w:r w:rsidR="00736CB5" w:rsidRPr="00911F7B">
        <w:rPr>
          <w:rFonts w:ascii="Arial" w:hAnsi="Arial" w:cs="Arial"/>
        </w:rPr>
        <w:tab/>
      </w:r>
      <w:r w:rsidR="007667D6" w:rsidRPr="00911F7B">
        <w:rPr>
          <w:rFonts w:ascii="Arial" w:hAnsi="Arial" w:cs="Arial"/>
        </w:rPr>
        <w:t xml:space="preserve">Describe </w:t>
      </w:r>
      <w:r w:rsidR="005163FA" w:rsidRPr="00911F7B">
        <w:rPr>
          <w:rFonts w:ascii="Arial" w:hAnsi="Arial" w:cs="Arial"/>
        </w:rPr>
        <w:t>source of subjects</w:t>
      </w:r>
      <w:r w:rsidR="00AC5E86" w:rsidRPr="00911F7B">
        <w:rPr>
          <w:rFonts w:ascii="Arial" w:hAnsi="Arial" w:cs="Arial"/>
        </w:rPr>
        <w:t xml:space="preserve">: </w:t>
      </w:r>
      <w:r w:rsidR="005163FA" w:rsidRPr="00911F7B">
        <w:rPr>
          <w:rFonts w:ascii="Arial" w:hAnsi="Arial" w:cs="Arial"/>
        </w:rPr>
        <w:t>W</w:t>
      </w:r>
      <w:r w:rsidR="007667D6" w:rsidRPr="00911F7B">
        <w:rPr>
          <w:rFonts w:ascii="Arial" w:hAnsi="Arial" w:cs="Arial"/>
        </w:rPr>
        <w:t>hen, where, and how potential subjects will be recruited</w:t>
      </w:r>
      <w:r w:rsidR="00F929E8" w:rsidRPr="00911F7B">
        <w:rPr>
          <w:rFonts w:ascii="Arial" w:hAnsi="Arial" w:cs="Arial"/>
        </w:rPr>
        <w:t>. In order to approach patients in the clinic/hospital setting you must have a treatment relationship with these individuals.</w:t>
      </w:r>
      <w:r w:rsidR="00FE144A" w:rsidRPr="00911F7B">
        <w:rPr>
          <w:rFonts w:ascii="Arial" w:hAnsi="Arial" w:cs="Arial"/>
        </w:rPr>
        <w:t xml:space="preserve"> </w:t>
      </w:r>
    </w:p>
    <w:p w14:paraId="1677DA23" w14:textId="65AB5B0F" w:rsidR="00984508" w:rsidRPr="00911F7B" w:rsidRDefault="00882442" w:rsidP="005724B6">
      <w:pPr>
        <w:spacing w:line="276" w:lineRule="auto"/>
        <w:rPr>
          <w:rFonts w:ascii="Arial" w:hAnsi="Arial" w:cs="Arial"/>
        </w:rPr>
      </w:pPr>
      <w:r w:rsidRPr="00911F7B">
        <w:rPr>
          <w:rFonts w:ascii="Arial" w:hAnsi="Arial" w:cs="Arial"/>
        </w:rPr>
        <w:t xml:space="preserve">NOTE:  </w:t>
      </w:r>
      <w:r w:rsidR="00FE144A" w:rsidRPr="00911F7B">
        <w:rPr>
          <w:rFonts w:ascii="Arial" w:hAnsi="Arial" w:cs="Arial"/>
        </w:rPr>
        <w:t>Recruitment refers to how you are identifying potential participants and introducing them to the study</w:t>
      </w:r>
      <w:r w:rsidR="000F25B6" w:rsidRPr="00911F7B">
        <w:rPr>
          <w:rFonts w:ascii="Arial" w:hAnsi="Arial" w:cs="Arial"/>
        </w:rPr>
        <w:t>.</w:t>
      </w:r>
      <w:r w:rsidR="005163FA" w:rsidRPr="00911F7B">
        <w:rPr>
          <w:rFonts w:ascii="Arial" w:hAnsi="Arial" w:cs="Arial"/>
        </w:rPr>
        <w:t xml:space="preserve"> </w:t>
      </w:r>
    </w:p>
    <w:p w14:paraId="7DECC715" w14:textId="7E48975F" w:rsidR="00CA02D0" w:rsidRPr="00CA02D0" w:rsidRDefault="00EC6824" w:rsidP="00CA02D0">
      <w:pPr>
        <w:pStyle w:val="NormalWeb"/>
        <w:spacing w:before="0" w:beforeAutospacing="0" w:after="0" w:afterAutospacing="0"/>
      </w:pPr>
      <w:r w:rsidRPr="00911F7B">
        <w:rPr>
          <w:rFonts w:ascii="Arial" w:hAnsi="Arial" w:cs="Arial"/>
        </w:rPr>
        <w:t xml:space="preserve">Response: </w:t>
      </w:r>
      <w:r w:rsidR="00CA02D0" w:rsidRPr="00CA02D0">
        <w:rPr>
          <w:color w:val="000000"/>
        </w:rPr>
        <w:t xml:space="preserve">Participants recruited </w:t>
      </w:r>
      <w:r w:rsidR="00EC386A">
        <w:rPr>
          <w:color w:val="000000"/>
        </w:rPr>
        <w:t>f</w:t>
      </w:r>
      <w:r w:rsidR="00CA02D0" w:rsidRPr="00CA02D0">
        <w:rPr>
          <w:color w:val="000000"/>
        </w:rPr>
        <w:t>or this study include graduate students of the Speech-Language Pathology Program at Stony Brook Southampton. </w:t>
      </w:r>
      <w:r w:rsidR="00EC386A">
        <w:rPr>
          <w:color w:val="000000"/>
        </w:rPr>
        <w:t>They will be recruited via a</w:t>
      </w:r>
      <w:r w:rsidR="00EC386A" w:rsidRPr="006C0AC1">
        <w:t xml:space="preserve"> QR code </w:t>
      </w:r>
      <w:r w:rsidR="00EC386A">
        <w:t xml:space="preserve">that </w:t>
      </w:r>
      <w:r w:rsidR="00EC386A" w:rsidRPr="006C0AC1">
        <w:t>will be shared during the first day and last day of participation in the holistic wellness initiative for the speech-language pathology program</w:t>
      </w:r>
      <w:r w:rsidR="00EC386A">
        <w:t xml:space="preserve"> at Stony Brook University</w:t>
      </w:r>
      <w:r w:rsidR="00006A18">
        <w:t xml:space="preserve">, </w:t>
      </w:r>
      <w:r w:rsidR="00006A18" w:rsidRPr="00006A18">
        <w:rPr>
          <w:highlight w:val="yellow"/>
        </w:rPr>
        <w:t>as well as via email</w:t>
      </w:r>
      <w:r w:rsidR="00EC386A" w:rsidRPr="00006A18">
        <w:rPr>
          <w:highlight w:val="yellow"/>
        </w:rPr>
        <w:t>.</w:t>
      </w:r>
    </w:p>
    <w:p w14:paraId="04805102" w14:textId="77777777" w:rsidR="002D40C4" w:rsidRDefault="002D40C4" w:rsidP="002D40C4"/>
    <w:p w14:paraId="63403E90" w14:textId="49B07FC9" w:rsidR="00EC6824" w:rsidRPr="00911F7B" w:rsidRDefault="00EC6824" w:rsidP="006A57A5">
      <w:pPr>
        <w:shd w:val="clear" w:color="auto" w:fill="F2F2F2" w:themeFill="background1" w:themeFillShade="F2"/>
        <w:autoSpaceDE/>
        <w:autoSpaceDN/>
        <w:adjustRightInd/>
        <w:spacing w:line="276" w:lineRule="auto"/>
        <w:rPr>
          <w:rFonts w:ascii="Arial" w:hAnsi="Arial" w:cs="Arial"/>
        </w:rPr>
      </w:pPr>
    </w:p>
    <w:p w14:paraId="32AD0037" w14:textId="77777777" w:rsidR="00671D85" w:rsidRPr="00911F7B" w:rsidRDefault="00671D85" w:rsidP="006A57A5">
      <w:pPr>
        <w:spacing w:line="276" w:lineRule="auto"/>
        <w:ind w:left="720"/>
        <w:rPr>
          <w:rFonts w:ascii="Arial" w:hAnsi="Arial" w:cs="Arial"/>
        </w:rPr>
      </w:pPr>
    </w:p>
    <w:p w14:paraId="31EE1905" w14:textId="46E695A0" w:rsidR="00B31BD8" w:rsidRPr="00911F7B" w:rsidRDefault="005724B6" w:rsidP="005724B6">
      <w:pPr>
        <w:spacing w:line="276" w:lineRule="auto"/>
        <w:rPr>
          <w:rFonts w:ascii="Arial" w:hAnsi="Arial" w:cs="Arial"/>
        </w:rPr>
      </w:pPr>
      <w:r w:rsidRPr="00911F7B">
        <w:rPr>
          <w:rFonts w:ascii="Arial" w:hAnsi="Arial" w:cs="Arial"/>
        </w:rPr>
        <w:t>6</w:t>
      </w:r>
      <w:r w:rsidR="00736CB5" w:rsidRPr="00911F7B">
        <w:rPr>
          <w:rFonts w:ascii="Arial" w:hAnsi="Arial" w:cs="Arial"/>
        </w:rPr>
        <w:t>.2</w:t>
      </w:r>
      <w:r w:rsidR="00736CB5" w:rsidRPr="00911F7B">
        <w:rPr>
          <w:rFonts w:ascii="Arial" w:hAnsi="Arial" w:cs="Arial"/>
        </w:rPr>
        <w:tab/>
      </w:r>
      <w:r w:rsidR="003042C3" w:rsidRPr="00911F7B">
        <w:rPr>
          <w:rFonts w:ascii="Arial" w:hAnsi="Arial" w:cs="Arial"/>
        </w:rPr>
        <w:t>Describe how you will protect</w:t>
      </w:r>
      <w:r w:rsidR="00C700FA" w:rsidRPr="00911F7B">
        <w:rPr>
          <w:rFonts w:ascii="Arial" w:hAnsi="Arial" w:cs="Arial"/>
        </w:rPr>
        <w:t xml:space="preserve"> the privacy of prosp</w:t>
      </w:r>
      <w:r w:rsidR="00785EC4" w:rsidRPr="00911F7B">
        <w:rPr>
          <w:rFonts w:ascii="Arial" w:hAnsi="Arial" w:cs="Arial"/>
        </w:rPr>
        <w:t>ective subjects during the recruitment process</w:t>
      </w:r>
      <w:r w:rsidR="00C700FA" w:rsidRPr="00911F7B">
        <w:rPr>
          <w:rFonts w:ascii="Arial" w:hAnsi="Arial" w:cs="Arial"/>
        </w:rPr>
        <w:t>.</w:t>
      </w:r>
      <w:r w:rsidR="00D67E3F" w:rsidRPr="00911F7B">
        <w:rPr>
          <w:rFonts w:ascii="Arial" w:hAnsi="Arial" w:cs="Arial"/>
        </w:rPr>
        <w:t xml:space="preserve">  </w:t>
      </w:r>
    </w:p>
    <w:p w14:paraId="1642A2E5" w14:textId="31AF0F0B" w:rsidR="00C700FA" w:rsidRPr="00911F7B" w:rsidRDefault="00657CDF" w:rsidP="005724B6">
      <w:pPr>
        <w:spacing w:line="276" w:lineRule="auto"/>
        <w:rPr>
          <w:rFonts w:ascii="Arial" w:hAnsi="Arial" w:cs="Arial"/>
        </w:rPr>
      </w:pPr>
      <w:r w:rsidRPr="00911F7B">
        <w:rPr>
          <w:rFonts w:ascii="Arial" w:hAnsi="Arial" w:cs="Arial"/>
        </w:rPr>
        <w:t xml:space="preserve">NOTE:  </w:t>
      </w:r>
      <w:r w:rsidR="00DF78BB" w:rsidRPr="00911F7B">
        <w:rPr>
          <w:rFonts w:ascii="Arial" w:hAnsi="Arial" w:cs="Arial"/>
        </w:rPr>
        <w:t xml:space="preserve">Examples of appropriate responses </w:t>
      </w:r>
      <w:r w:rsidR="00DF78BB">
        <w:rPr>
          <w:rFonts w:ascii="Arial" w:hAnsi="Arial" w:cs="Arial"/>
        </w:rPr>
        <w:t xml:space="preserve">may </w:t>
      </w:r>
      <w:r w:rsidR="00DF78BB" w:rsidRPr="00911F7B">
        <w:rPr>
          <w:rFonts w:ascii="Arial" w:hAnsi="Arial" w:cs="Arial"/>
        </w:rPr>
        <w:t>include</w:t>
      </w:r>
      <w:r w:rsidR="00901EFE" w:rsidRPr="00911F7B">
        <w:rPr>
          <w:rFonts w:ascii="Arial" w:hAnsi="Arial" w:cs="Arial"/>
        </w:rPr>
        <w:t>: “</w:t>
      </w:r>
      <w:r w:rsidR="00DF78BB" w:rsidRPr="00911F7B">
        <w:rPr>
          <w:rFonts w:ascii="Arial" w:hAnsi="Arial" w:cs="Arial"/>
        </w:rPr>
        <w:t xml:space="preserve">participant only meets with a study coordinator in a private office setting where no one can overhear”, “the participant is reminded that they are free to refuse to answer any questions that they do not feel comfortable answering.”  </w:t>
      </w:r>
    </w:p>
    <w:p w14:paraId="79453826" w14:textId="691937A1" w:rsidR="00740381" w:rsidRDefault="00EC6824" w:rsidP="00740381">
      <w:pPr>
        <w:pStyle w:val="NormalWeb"/>
        <w:spacing w:before="0" w:beforeAutospacing="0" w:after="0" w:afterAutospacing="0"/>
      </w:pPr>
      <w:r w:rsidRPr="00911F7B">
        <w:rPr>
          <w:rFonts w:ascii="Arial" w:hAnsi="Arial" w:cs="Arial"/>
        </w:rPr>
        <w:t xml:space="preserve">Response: </w:t>
      </w:r>
      <w:r w:rsidR="00740381" w:rsidRPr="00740381">
        <w:rPr>
          <w:color w:val="000000"/>
        </w:rPr>
        <w:t xml:space="preserve">Confidentiality will be maintained by converting all personally identifiable data into nominal data for comparison over time. </w:t>
      </w:r>
      <w:r w:rsidR="00740381">
        <w:rPr>
          <w:color w:val="000000"/>
        </w:rPr>
        <w:t xml:space="preserve">The participant will select a 5-digit code to link there pre and post PSS and Survey without any personally identifiable information. Demographic questions will be limited to asking student’s year in the program and employment status as to not identify any of the students in the cohort. </w:t>
      </w:r>
      <w:r w:rsidR="00740381" w:rsidRPr="00740381">
        <w:rPr>
          <w:color w:val="000000"/>
        </w:rPr>
        <w:t>Participants will be reminded that they are free to refuse to answer any questions or stop participating at any time.</w:t>
      </w:r>
      <w:r w:rsidR="00740381">
        <w:rPr>
          <w:b/>
          <w:bCs/>
          <w:color w:val="000000"/>
        </w:rPr>
        <w:t> </w:t>
      </w:r>
    </w:p>
    <w:p w14:paraId="7A5B8FE1" w14:textId="6F880F66" w:rsidR="002D40C4" w:rsidRDefault="002D40C4" w:rsidP="002D40C4"/>
    <w:p w14:paraId="2AA7610F" w14:textId="25AB93F1" w:rsidR="000C2C69" w:rsidRPr="00911F7B" w:rsidRDefault="000C2C69" w:rsidP="006A57A5">
      <w:pPr>
        <w:shd w:val="clear" w:color="auto" w:fill="F2F2F2" w:themeFill="background1" w:themeFillShade="F2"/>
        <w:autoSpaceDE/>
        <w:autoSpaceDN/>
        <w:adjustRightInd/>
        <w:spacing w:line="276" w:lineRule="auto"/>
        <w:rPr>
          <w:rFonts w:ascii="Arial" w:hAnsi="Arial" w:cs="Arial"/>
        </w:rPr>
      </w:pPr>
    </w:p>
    <w:p w14:paraId="3E6A913E" w14:textId="77777777" w:rsidR="007F4AEE" w:rsidRPr="00CB44E7" w:rsidRDefault="007F4AEE" w:rsidP="00835CA2">
      <w:pPr>
        <w:spacing w:line="276" w:lineRule="auto"/>
        <w:rPr>
          <w:rFonts w:ascii="Arial" w:hAnsi="Arial" w:cs="Arial"/>
          <w:b/>
          <w:szCs w:val="28"/>
        </w:rPr>
      </w:pPr>
      <w:bookmarkStart w:id="8" w:name="_Toc440956511"/>
    </w:p>
    <w:p w14:paraId="108ED95C" w14:textId="2E89B9A1" w:rsidR="00835CA2" w:rsidRPr="00992F78" w:rsidRDefault="007F4AEE" w:rsidP="00835CA2">
      <w:pPr>
        <w:spacing w:line="276" w:lineRule="auto"/>
        <w:rPr>
          <w:rFonts w:ascii="Arial" w:hAnsi="Arial" w:cs="Arial"/>
          <w:b/>
          <w:sz w:val="28"/>
          <w:szCs w:val="28"/>
        </w:rPr>
      </w:pPr>
      <w:r>
        <w:rPr>
          <w:rFonts w:ascii="Arial" w:hAnsi="Arial" w:cs="Arial"/>
          <w:b/>
          <w:sz w:val="28"/>
          <w:szCs w:val="28"/>
        </w:rPr>
        <w:t>7</w:t>
      </w:r>
      <w:r w:rsidR="00835CA2" w:rsidRPr="00992F78">
        <w:rPr>
          <w:rFonts w:ascii="Arial" w:hAnsi="Arial" w:cs="Arial"/>
          <w:b/>
          <w:sz w:val="28"/>
          <w:szCs w:val="28"/>
        </w:rPr>
        <w:t xml:space="preserve">.0 Research Procedures </w:t>
      </w:r>
    </w:p>
    <w:p w14:paraId="53356202" w14:textId="1292459B" w:rsidR="00835CA2" w:rsidRPr="004912ED" w:rsidRDefault="007F4AEE" w:rsidP="00835CA2">
      <w:pPr>
        <w:spacing w:line="276" w:lineRule="auto"/>
        <w:rPr>
          <w:rFonts w:ascii="Arial" w:hAnsi="Arial" w:cs="Arial"/>
          <w:b/>
        </w:rPr>
      </w:pPr>
      <w:r>
        <w:rPr>
          <w:rFonts w:ascii="Arial" w:hAnsi="Arial" w:cs="Arial"/>
        </w:rPr>
        <w:lastRenderedPageBreak/>
        <w:t>7</w:t>
      </w:r>
      <w:r w:rsidR="00835CA2">
        <w:rPr>
          <w:rFonts w:ascii="Arial" w:hAnsi="Arial" w:cs="Arial"/>
        </w:rPr>
        <w:t>.1</w:t>
      </w:r>
      <w:r w:rsidR="00835CA2">
        <w:rPr>
          <w:rFonts w:ascii="Arial" w:hAnsi="Arial" w:cs="Arial"/>
        </w:rPr>
        <w:tab/>
      </w:r>
      <w:r w:rsidR="00835CA2" w:rsidRPr="004912ED">
        <w:rPr>
          <w:rFonts w:ascii="Arial" w:hAnsi="Arial" w:cs="Arial"/>
        </w:rPr>
        <w:t xml:space="preserve">Provide a detailed description of all research procedures or activities being performed on the research subjects. </w:t>
      </w:r>
      <w:r w:rsidR="00835CA2" w:rsidRPr="005F26E7">
        <w:rPr>
          <w:rFonts w:ascii="Arial" w:hAnsi="Arial" w:cs="Arial"/>
          <w:b/>
          <w:bCs/>
        </w:rPr>
        <w:t>This should serve as a blueprint for your study and include enough detail so that another investigator could pick up your protocol and replicate the research.</w:t>
      </w:r>
      <w:r w:rsidR="00835CA2" w:rsidRPr="00207E03">
        <w:rPr>
          <w:rFonts w:ascii="Arial" w:hAnsi="Arial" w:cs="Arial"/>
          <w:b/>
          <w:bCs/>
        </w:rPr>
        <w:t xml:space="preserve">  </w:t>
      </w:r>
      <w:r w:rsidR="00835CA2" w:rsidRPr="004912ED">
        <w:rPr>
          <w:rFonts w:ascii="Arial" w:hAnsi="Arial" w:cs="Arial"/>
        </w:rPr>
        <w:t>For studies that have multiple or complex visits or procedures, consider the addition of a schedule of events table in in your response. Be sure to include:</w:t>
      </w:r>
    </w:p>
    <w:p w14:paraId="41FDBA6C" w14:textId="77777777" w:rsidR="00835CA2" w:rsidRPr="004912ED" w:rsidRDefault="00835CA2" w:rsidP="00CB44E7">
      <w:pPr>
        <w:pStyle w:val="ListParagraph"/>
        <w:numPr>
          <w:ilvl w:val="0"/>
          <w:numId w:val="7"/>
        </w:numPr>
        <w:spacing w:line="276" w:lineRule="auto"/>
        <w:ind w:hanging="720"/>
        <w:rPr>
          <w:rFonts w:ascii="Arial" w:hAnsi="Arial" w:cs="Arial"/>
        </w:rPr>
      </w:pPr>
      <w:r w:rsidRPr="004912ED">
        <w:rPr>
          <w:rFonts w:ascii="Arial" w:hAnsi="Arial" w:cs="Arial"/>
        </w:rPr>
        <w:t xml:space="preserve">Procedures being performed to monitor subjects for safety or to minimize risks. </w:t>
      </w:r>
    </w:p>
    <w:p w14:paraId="3DE596F4" w14:textId="77777777" w:rsidR="00835CA2" w:rsidRPr="004912ED" w:rsidRDefault="00835CA2" w:rsidP="00CB44E7">
      <w:pPr>
        <w:pStyle w:val="ListParagraph"/>
        <w:numPr>
          <w:ilvl w:val="0"/>
          <w:numId w:val="7"/>
        </w:numPr>
        <w:spacing w:line="276" w:lineRule="auto"/>
        <w:ind w:hanging="720"/>
        <w:rPr>
          <w:rFonts w:ascii="Arial" w:hAnsi="Arial" w:cs="Arial"/>
        </w:rPr>
      </w:pPr>
      <w:r w:rsidRPr="004912ED">
        <w:rPr>
          <w:rFonts w:ascii="Arial" w:hAnsi="Arial" w:cs="Arial"/>
        </w:rPr>
        <w:t>All drugs and devices used in the research and the purpose of their use, and their regulatory status</w:t>
      </w:r>
    </w:p>
    <w:p w14:paraId="63F061BA" w14:textId="077811E1" w:rsidR="002D40C4" w:rsidRDefault="00835CA2" w:rsidP="00740381">
      <w:r w:rsidRPr="004912ED">
        <w:rPr>
          <w:rFonts w:ascii="Arial" w:hAnsi="Arial" w:cs="Arial"/>
        </w:rPr>
        <w:t xml:space="preserve">Response: </w:t>
      </w:r>
    </w:p>
    <w:p w14:paraId="17E1F849" w14:textId="77777777" w:rsidR="002D40C4" w:rsidRDefault="002D40C4" w:rsidP="002D40C4"/>
    <w:p w14:paraId="45AB9653" w14:textId="77777777" w:rsidR="00740381" w:rsidRPr="00740381" w:rsidRDefault="00740381" w:rsidP="00740381">
      <w:pPr>
        <w:pStyle w:val="NormalWeb"/>
        <w:spacing w:before="0" w:beforeAutospacing="0" w:after="0" w:afterAutospacing="0"/>
      </w:pPr>
      <w:r w:rsidRPr="00740381">
        <w:rPr>
          <w:color w:val="000000"/>
        </w:rPr>
        <w:t>Research procedures will be as follows:</w:t>
      </w:r>
    </w:p>
    <w:p w14:paraId="62B2C2D2" w14:textId="77777777" w:rsidR="00740381" w:rsidRPr="00740381" w:rsidRDefault="00740381" w:rsidP="00740381">
      <w:pPr>
        <w:pStyle w:val="NormalWeb"/>
        <w:numPr>
          <w:ilvl w:val="0"/>
          <w:numId w:val="31"/>
        </w:numPr>
        <w:spacing w:before="0" w:beforeAutospacing="0" w:after="0" w:afterAutospacing="0"/>
        <w:textAlignment w:val="baseline"/>
        <w:rPr>
          <w:color w:val="000000"/>
        </w:rPr>
      </w:pPr>
      <w:r w:rsidRPr="00740381">
        <w:rPr>
          <w:color w:val="000000"/>
        </w:rPr>
        <w:t>Creation of Qualtrics survey inclusive of qualitative and quantitative questions regarding perceived stress, stress management techniques, coping strategies, and perceived mental well-being</w:t>
      </w:r>
    </w:p>
    <w:p w14:paraId="7EE8D5DE" w14:textId="31AB5E5C" w:rsidR="00740381" w:rsidRPr="00740381" w:rsidRDefault="00740381" w:rsidP="00740381">
      <w:pPr>
        <w:pStyle w:val="NormalWeb"/>
        <w:numPr>
          <w:ilvl w:val="0"/>
          <w:numId w:val="31"/>
        </w:numPr>
        <w:spacing w:before="0" w:beforeAutospacing="0" w:after="0" w:afterAutospacing="0"/>
        <w:textAlignment w:val="baseline"/>
        <w:rPr>
          <w:color w:val="000000"/>
        </w:rPr>
      </w:pPr>
      <w:r w:rsidRPr="00740381">
        <w:rPr>
          <w:color w:val="000000"/>
        </w:rPr>
        <w:t xml:space="preserve">Administration of pre-survey prior to implementation of </w:t>
      </w:r>
      <w:r>
        <w:rPr>
          <w:color w:val="000000"/>
        </w:rPr>
        <w:t>wellness</w:t>
      </w:r>
      <w:r w:rsidRPr="00740381">
        <w:rPr>
          <w:color w:val="000000"/>
        </w:rPr>
        <w:t xml:space="preserve"> seminars. </w:t>
      </w:r>
      <w:r w:rsidR="00EC386A">
        <w:rPr>
          <w:color w:val="000000"/>
        </w:rPr>
        <w:t xml:space="preserve">This should take 20 minutes. </w:t>
      </w:r>
    </w:p>
    <w:p w14:paraId="45618ED9" w14:textId="4A326551" w:rsidR="00740381" w:rsidRPr="00740381" w:rsidRDefault="00740381" w:rsidP="00740381">
      <w:pPr>
        <w:pStyle w:val="NormalWeb"/>
        <w:numPr>
          <w:ilvl w:val="0"/>
          <w:numId w:val="31"/>
        </w:numPr>
        <w:spacing w:before="0" w:beforeAutospacing="0" w:after="0" w:afterAutospacing="0"/>
        <w:textAlignment w:val="baseline"/>
        <w:rPr>
          <w:color w:val="000000"/>
        </w:rPr>
      </w:pPr>
      <w:r w:rsidRPr="00740381">
        <w:rPr>
          <w:color w:val="000000"/>
        </w:rPr>
        <w:t>Administration of post-survey following the completion of the</w:t>
      </w:r>
      <w:r>
        <w:rPr>
          <w:color w:val="000000"/>
        </w:rPr>
        <w:t xml:space="preserve"> fall </w:t>
      </w:r>
      <w:r w:rsidR="00CA02D0">
        <w:rPr>
          <w:color w:val="000000"/>
        </w:rPr>
        <w:t>semester</w:t>
      </w:r>
      <w:r w:rsidRPr="00740381">
        <w:rPr>
          <w:color w:val="000000"/>
        </w:rPr>
        <w:t>.</w:t>
      </w:r>
      <w:r w:rsidR="00EC386A">
        <w:rPr>
          <w:color w:val="000000"/>
        </w:rPr>
        <w:t xml:space="preserve"> This should take 20 minutes. </w:t>
      </w:r>
    </w:p>
    <w:p w14:paraId="4AB1F592" w14:textId="77777777" w:rsidR="00740381" w:rsidRPr="00740381" w:rsidRDefault="00740381" w:rsidP="00740381">
      <w:pPr>
        <w:pStyle w:val="NormalWeb"/>
        <w:numPr>
          <w:ilvl w:val="0"/>
          <w:numId w:val="31"/>
        </w:numPr>
        <w:spacing w:before="0" w:beforeAutospacing="0" w:after="0" w:afterAutospacing="0"/>
        <w:textAlignment w:val="baseline"/>
        <w:rPr>
          <w:color w:val="000000"/>
        </w:rPr>
      </w:pPr>
      <w:r w:rsidRPr="00740381">
        <w:rPr>
          <w:color w:val="000000"/>
        </w:rPr>
        <w:t>Data analysis</w:t>
      </w:r>
    </w:p>
    <w:p w14:paraId="2826BA9B" w14:textId="62B4FDD3" w:rsidR="00740381" w:rsidRPr="00740381" w:rsidRDefault="00740381" w:rsidP="00740381">
      <w:pPr>
        <w:pStyle w:val="NormalWeb"/>
        <w:numPr>
          <w:ilvl w:val="1"/>
          <w:numId w:val="32"/>
        </w:numPr>
        <w:spacing w:before="0" w:beforeAutospacing="0" w:after="0" w:afterAutospacing="0"/>
        <w:ind w:left="1440"/>
        <w:textAlignment w:val="baseline"/>
        <w:rPr>
          <w:color w:val="000000"/>
        </w:rPr>
      </w:pPr>
      <w:r w:rsidRPr="00740381">
        <w:rPr>
          <w:color w:val="000000"/>
        </w:rPr>
        <w:t xml:space="preserve">Conduct a pretest and posttest analysis of data to demonstrate impact of implementation of </w:t>
      </w:r>
      <w:r w:rsidR="00CA02D0">
        <w:rPr>
          <w:color w:val="000000"/>
        </w:rPr>
        <w:t>holistic wellness</w:t>
      </w:r>
      <w:r w:rsidRPr="00740381">
        <w:rPr>
          <w:color w:val="000000"/>
        </w:rPr>
        <w:t xml:space="preserve"> seminars and examine statistical findings related to research question.</w:t>
      </w:r>
    </w:p>
    <w:p w14:paraId="70D19A9B" w14:textId="77777777" w:rsidR="00740381" w:rsidRPr="00740381" w:rsidRDefault="00740381" w:rsidP="00740381">
      <w:pPr>
        <w:pStyle w:val="NormalWeb"/>
        <w:numPr>
          <w:ilvl w:val="1"/>
          <w:numId w:val="33"/>
        </w:numPr>
        <w:spacing w:before="0" w:beforeAutospacing="0" w:after="0" w:afterAutospacing="0"/>
        <w:textAlignment w:val="baseline"/>
        <w:rPr>
          <w:color w:val="000000"/>
        </w:rPr>
      </w:pPr>
      <w:r w:rsidRPr="00740381">
        <w:rPr>
          <w:color w:val="000000"/>
        </w:rPr>
        <w:t>Conduct qualitative analysis to identify recurrent themes amongst participants. </w:t>
      </w:r>
    </w:p>
    <w:p w14:paraId="34252565" w14:textId="77777777" w:rsidR="00740381" w:rsidRDefault="00740381" w:rsidP="00740381">
      <w:pPr>
        <w:pStyle w:val="NormalWeb"/>
        <w:numPr>
          <w:ilvl w:val="0"/>
          <w:numId w:val="31"/>
        </w:numPr>
        <w:spacing w:before="0" w:beforeAutospacing="0" w:after="0" w:afterAutospacing="0"/>
        <w:textAlignment w:val="baseline"/>
        <w:rPr>
          <w:color w:val="000000"/>
        </w:rPr>
      </w:pPr>
      <w:r w:rsidRPr="00740381">
        <w:rPr>
          <w:color w:val="000000"/>
        </w:rPr>
        <w:t>Interpret data and explore, if any, relationships between the variables exist.</w:t>
      </w:r>
    </w:p>
    <w:p w14:paraId="20F5547B" w14:textId="77777777" w:rsidR="00CA02D0" w:rsidRDefault="00CA02D0" w:rsidP="00CA02D0">
      <w:pPr>
        <w:pStyle w:val="NormalWeb"/>
        <w:numPr>
          <w:ilvl w:val="0"/>
          <w:numId w:val="31"/>
        </w:numPr>
        <w:spacing w:before="0" w:beforeAutospacing="0" w:after="0" w:afterAutospacing="0"/>
        <w:textAlignment w:val="baseline"/>
        <w:rPr>
          <w:b/>
          <w:bCs/>
          <w:color w:val="000000"/>
        </w:rPr>
      </w:pPr>
      <w:r w:rsidRPr="00740381">
        <w:rPr>
          <w:color w:val="000000"/>
        </w:rPr>
        <w:t xml:space="preserve">Draw conclusions about the impact of </w:t>
      </w:r>
      <w:r>
        <w:rPr>
          <w:color w:val="000000"/>
        </w:rPr>
        <w:t>holistic wellness</w:t>
      </w:r>
      <w:r w:rsidRPr="00740381">
        <w:rPr>
          <w:color w:val="000000"/>
        </w:rPr>
        <w:t xml:space="preserve"> seminars, propose methods for future research, discuss limitations</w:t>
      </w:r>
    </w:p>
    <w:p w14:paraId="2BB3DFE6" w14:textId="77777777" w:rsidR="00CA02D0" w:rsidRDefault="00CA02D0" w:rsidP="00CA02D0">
      <w:pPr>
        <w:pStyle w:val="NormalWeb"/>
        <w:spacing w:before="0" w:beforeAutospacing="0" w:after="0" w:afterAutospacing="0"/>
        <w:ind w:left="360"/>
        <w:textAlignment w:val="baseline"/>
        <w:rPr>
          <w:color w:val="000000"/>
        </w:rPr>
      </w:pPr>
    </w:p>
    <w:p w14:paraId="211FA8AC" w14:textId="77777777" w:rsidR="00CA02D0" w:rsidRDefault="00CA02D0" w:rsidP="00CA02D0">
      <w:pPr>
        <w:pStyle w:val="NormalWeb"/>
        <w:spacing w:before="0" w:beforeAutospacing="0" w:after="0" w:afterAutospacing="0"/>
        <w:ind w:left="720"/>
        <w:textAlignment w:val="baseline"/>
        <w:rPr>
          <w:color w:val="000000"/>
        </w:rPr>
      </w:pPr>
    </w:p>
    <w:p w14:paraId="6C13DFD1" w14:textId="77777777" w:rsidR="00835CA2" w:rsidRPr="004912ED" w:rsidRDefault="00835CA2" w:rsidP="00835CA2">
      <w:pPr>
        <w:spacing w:line="276" w:lineRule="auto"/>
        <w:ind w:left="720"/>
        <w:rPr>
          <w:rFonts w:ascii="Arial" w:hAnsi="Arial" w:cs="Arial"/>
        </w:rPr>
      </w:pPr>
    </w:p>
    <w:p w14:paraId="517E48EA" w14:textId="04DB8A70" w:rsidR="00835CA2" w:rsidRPr="004912ED" w:rsidRDefault="007F4AEE" w:rsidP="004912ED">
      <w:pPr>
        <w:spacing w:line="276" w:lineRule="auto"/>
        <w:rPr>
          <w:rFonts w:ascii="Arial" w:hAnsi="Arial" w:cs="Arial"/>
        </w:rPr>
      </w:pPr>
      <w:r>
        <w:rPr>
          <w:rFonts w:ascii="Arial" w:hAnsi="Arial" w:cs="Arial"/>
        </w:rPr>
        <w:t>7</w:t>
      </w:r>
      <w:r w:rsidR="00835CA2">
        <w:rPr>
          <w:rFonts w:ascii="Arial" w:hAnsi="Arial" w:cs="Arial"/>
        </w:rPr>
        <w:t>.2</w:t>
      </w:r>
      <w:r w:rsidR="00835CA2">
        <w:rPr>
          <w:rFonts w:ascii="Arial" w:hAnsi="Arial" w:cs="Arial"/>
        </w:rPr>
        <w:tab/>
      </w:r>
      <w:r w:rsidR="00835CA2" w:rsidRPr="004912ED">
        <w:rPr>
          <w:rFonts w:ascii="Arial" w:hAnsi="Arial" w:cs="Arial"/>
        </w:rPr>
        <w:t>Describe what data, including long-term follow-up</w:t>
      </w:r>
      <w:r w:rsidR="00835CA2">
        <w:rPr>
          <w:rFonts w:ascii="Arial" w:hAnsi="Arial" w:cs="Arial"/>
        </w:rPr>
        <w:t xml:space="preserve"> data</w:t>
      </w:r>
      <w:r w:rsidR="00835CA2" w:rsidRPr="004912ED">
        <w:rPr>
          <w:rFonts w:ascii="Arial" w:hAnsi="Arial" w:cs="Arial"/>
        </w:rPr>
        <w:t xml:space="preserve">, will be collected.  </w:t>
      </w:r>
    </w:p>
    <w:p w14:paraId="74C019BD" w14:textId="77777777" w:rsidR="00835CA2" w:rsidRPr="004912ED" w:rsidRDefault="00835CA2" w:rsidP="00835CA2">
      <w:pPr>
        <w:spacing w:line="276" w:lineRule="auto"/>
        <w:ind w:left="720"/>
        <w:rPr>
          <w:rFonts w:ascii="Arial" w:hAnsi="Arial" w:cs="Arial"/>
        </w:rPr>
      </w:pPr>
      <w:r w:rsidRPr="004912ED">
        <w:rPr>
          <w:rFonts w:ascii="Arial" w:hAnsi="Arial" w:cs="Arial"/>
        </w:rPr>
        <w:t>NOTE:  For studies with multiple data collection points or long-term follow up, consider the addition of a schedule or table in your response.</w:t>
      </w:r>
    </w:p>
    <w:p w14:paraId="0CFCB113" w14:textId="6D096262" w:rsidR="00CA02D0" w:rsidRDefault="00835CA2" w:rsidP="00CA02D0">
      <w:pPr>
        <w:pStyle w:val="NormalWeb"/>
        <w:spacing w:before="0" w:beforeAutospacing="0" w:after="0" w:afterAutospacing="0"/>
      </w:pPr>
      <w:r w:rsidRPr="004912ED">
        <w:rPr>
          <w:rFonts w:ascii="Arial" w:hAnsi="Arial" w:cs="Arial"/>
        </w:rPr>
        <w:t xml:space="preserve">Response: </w:t>
      </w:r>
      <w:r w:rsidR="00CA02D0" w:rsidRPr="00CA02D0">
        <w:rPr>
          <w:color w:val="000000"/>
        </w:rPr>
        <w:t xml:space="preserve">Quantitative and qualitative data will be collected at two points in time, pre and post implementation of </w:t>
      </w:r>
      <w:r w:rsidR="00CA02D0">
        <w:rPr>
          <w:color w:val="000000"/>
        </w:rPr>
        <w:t>holistic wellness</w:t>
      </w:r>
      <w:r w:rsidR="00CA02D0" w:rsidRPr="00CA02D0">
        <w:rPr>
          <w:color w:val="000000"/>
        </w:rPr>
        <w:t xml:space="preserve"> seminars. All data will be collected via Qualtrics.</w:t>
      </w:r>
      <w:r w:rsidR="00CA02D0">
        <w:rPr>
          <w:b/>
          <w:bCs/>
          <w:color w:val="000000"/>
        </w:rPr>
        <w:t> </w:t>
      </w:r>
    </w:p>
    <w:p w14:paraId="3CC29C58" w14:textId="5521E657" w:rsidR="00835CA2" w:rsidRPr="004912ED" w:rsidRDefault="00835CA2" w:rsidP="00835CA2">
      <w:pPr>
        <w:shd w:val="clear" w:color="auto" w:fill="F2F2F2" w:themeFill="background1" w:themeFillShade="F2"/>
        <w:autoSpaceDE/>
        <w:autoSpaceDN/>
        <w:adjustRightInd/>
        <w:spacing w:line="276" w:lineRule="auto"/>
        <w:rPr>
          <w:rFonts w:ascii="Arial" w:hAnsi="Arial" w:cs="Arial"/>
        </w:rPr>
      </w:pPr>
    </w:p>
    <w:p w14:paraId="3C9AC636" w14:textId="141FE0A2" w:rsidR="004912ED" w:rsidRDefault="004912ED" w:rsidP="004912ED">
      <w:pPr>
        <w:spacing w:line="276" w:lineRule="auto"/>
        <w:rPr>
          <w:rFonts w:ascii="Arial" w:hAnsi="Arial" w:cs="Arial"/>
        </w:rPr>
      </w:pPr>
    </w:p>
    <w:p w14:paraId="10F4B43D" w14:textId="5D7BD09F" w:rsidR="00835CA2" w:rsidRPr="004912ED" w:rsidRDefault="007F4AEE" w:rsidP="004912ED">
      <w:pPr>
        <w:spacing w:line="276" w:lineRule="auto"/>
        <w:rPr>
          <w:rFonts w:ascii="Arial" w:hAnsi="Arial" w:cs="Arial"/>
        </w:rPr>
      </w:pPr>
      <w:r>
        <w:rPr>
          <w:rFonts w:ascii="Arial" w:hAnsi="Arial" w:cs="Arial"/>
        </w:rPr>
        <w:t>7</w:t>
      </w:r>
      <w:r w:rsidR="004912ED">
        <w:rPr>
          <w:rFonts w:ascii="Arial" w:hAnsi="Arial" w:cs="Arial"/>
        </w:rPr>
        <w:t>.3</w:t>
      </w:r>
      <w:r w:rsidR="004912ED">
        <w:rPr>
          <w:rFonts w:ascii="Arial" w:hAnsi="Arial" w:cs="Arial"/>
        </w:rPr>
        <w:tab/>
      </w:r>
      <w:r w:rsidR="00835CA2" w:rsidRPr="004912ED">
        <w:rPr>
          <w:rFonts w:ascii="Arial" w:hAnsi="Arial" w:cs="Arial"/>
        </w:rPr>
        <w:t>List any instruments or measurement tools used to collect data (e.g.</w:t>
      </w:r>
      <w:r w:rsidR="004912ED">
        <w:rPr>
          <w:rFonts w:ascii="Arial" w:hAnsi="Arial" w:cs="Arial"/>
        </w:rPr>
        <w:t>,</w:t>
      </w:r>
      <w:r w:rsidR="00835CA2" w:rsidRPr="004912ED">
        <w:rPr>
          <w:rFonts w:ascii="Arial" w:hAnsi="Arial" w:cs="Arial"/>
        </w:rPr>
        <w:t xml:space="preserve"> survey</w:t>
      </w:r>
      <w:r w:rsidR="004912ED">
        <w:rPr>
          <w:rFonts w:ascii="Arial" w:hAnsi="Arial" w:cs="Arial"/>
        </w:rPr>
        <w:t>s</w:t>
      </w:r>
      <w:r w:rsidR="00835CA2" w:rsidRPr="004912ED">
        <w:rPr>
          <w:rFonts w:ascii="Arial" w:hAnsi="Arial" w:cs="Arial"/>
        </w:rPr>
        <w:t>, scripts, questionnaire</w:t>
      </w:r>
      <w:r w:rsidR="004912ED">
        <w:rPr>
          <w:rFonts w:ascii="Arial" w:hAnsi="Arial" w:cs="Arial"/>
        </w:rPr>
        <w:t>s</w:t>
      </w:r>
      <w:r w:rsidR="00835CA2" w:rsidRPr="004912ED">
        <w:rPr>
          <w:rFonts w:ascii="Arial" w:hAnsi="Arial" w:cs="Arial"/>
        </w:rPr>
        <w:t>, interview guide</w:t>
      </w:r>
      <w:r w:rsidR="004912ED">
        <w:rPr>
          <w:rFonts w:ascii="Arial" w:hAnsi="Arial" w:cs="Arial"/>
        </w:rPr>
        <w:t>s</w:t>
      </w:r>
      <w:r w:rsidR="00835CA2" w:rsidRPr="004912ED">
        <w:rPr>
          <w:rFonts w:ascii="Arial" w:hAnsi="Arial" w:cs="Arial"/>
        </w:rPr>
        <w:t>, validated instrument</w:t>
      </w:r>
      <w:r w:rsidR="004912ED">
        <w:rPr>
          <w:rFonts w:ascii="Arial" w:hAnsi="Arial" w:cs="Arial"/>
        </w:rPr>
        <w:t>s</w:t>
      </w:r>
      <w:r w:rsidR="00835CA2" w:rsidRPr="004912ED">
        <w:rPr>
          <w:rFonts w:ascii="Arial" w:hAnsi="Arial" w:cs="Arial"/>
        </w:rPr>
        <w:t>, data collection form</w:t>
      </w:r>
      <w:r w:rsidR="004912ED">
        <w:rPr>
          <w:rFonts w:ascii="Arial" w:hAnsi="Arial" w:cs="Arial"/>
        </w:rPr>
        <w:t>s</w:t>
      </w:r>
      <w:r w:rsidR="00835CA2" w:rsidRPr="004912ED">
        <w:rPr>
          <w:rFonts w:ascii="Arial" w:hAnsi="Arial" w:cs="Arial"/>
        </w:rPr>
        <w:t xml:space="preserve">). </w:t>
      </w:r>
      <w:r w:rsidR="004912ED">
        <w:rPr>
          <w:rFonts w:ascii="Arial" w:hAnsi="Arial" w:cs="Arial"/>
        </w:rPr>
        <w:t xml:space="preserve">Upload these materials in the </w:t>
      </w:r>
      <w:proofErr w:type="spellStart"/>
      <w:r w:rsidR="004912ED">
        <w:rPr>
          <w:rFonts w:ascii="Arial" w:hAnsi="Arial" w:cs="Arial"/>
        </w:rPr>
        <w:t>myResearch</w:t>
      </w:r>
      <w:proofErr w:type="spellEnd"/>
      <w:r w:rsidR="004912ED">
        <w:rPr>
          <w:rFonts w:ascii="Arial" w:hAnsi="Arial" w:cs="Arial"/>
        </w:rPr>
        <w:t xml:space="preserve"> IRB </w:t>
      </w:r>
      <w:proofErr w:type="spellStart"/>
      <w:r w:rsidR="004912ED">
        <w:rPr>
          <w:rFonts w:ascii="Arial" w:hAnsi="Arial" w:cs="Arial"/>
        </w:rPr>
        <w:t>smartform</w:t>
      </w:r>
      <w:proofErr w:type="spellEnd"/>
      <w:r w:rsidR="004912ED">
        <w:rPr>
          <w:rFonts w:ascii="Arial" w:hAnsi="Arial" w:cs="Arial"/>
        </w:rPr>
        <w:t>.</w:t>
      </w:r>
    </w:p>
    <w:p w14:paraId="78382781" w14:textId="204BEAE4" w:rsidR="002D40C4" w:rsidRDefault="00835CA2" w:rsidP="002D40C4">
      <w:r w:rsidRPr="004912ED">
        <w:rPr>
          <w:rFonts w:ascii="Arial" w:hAnsi="Arial" w:cs="Arial"/>
        </w:rPr>
        <w:t xml:space="preserve">Response: </w:t>
      </w:r>
      <w:r w:rsidR="00CA02D0">
        <w:t>Qualtrics Survey, Perceived Stress Scale</w:t>
      </w:r>
    </w:p>
    <w:p w14:paraId="2158EC63" w14:textId="30818BDD" w:rsidR="00835CA2" w:rsidRPr="004912ED" w:rsidRDefault="002D40C4" w:rsidP="00CA02D0">
      <w:pPr>
        <w:pStyle w:val="gmail-msolistparagraph"/>
        <w:spacing w:before="0" w:beforeAutospacing="0" w:after="0" w:afterAutospacing="0"/>
        <w:ind w:left="720"/>
        <w:rPr>
          <w:rFonts w:ascii="Arial" w:hAnsi="Arial" w:cs="Arial"/>
        </w:rPr>
      </w:pPr>
      <w:r>
        <w:rPr>
          <w:rFonts w:ascii="Calibri" w:hAnsi="Calibri" w:cs="Calibri"/>
          <w:color w:val="000000"/>
        </w:rPr>
        <w:br/>
      </w:r>
    </w:p>
    <w:p w14:paraId="6B715B05" w14:textId="75F5949C" w:rsidR="00835CA2" w:rsidRPr="004912ED" w:rsidRDefault="007F4AEE" w:rsidP="004912ED">
      <w:pPr>
        <w:spacing w:line="276" w:lineRule="auto"/>
        <w:rPr>
          <w:rFonts w:ascii="Arial" w:hAnsi="Arial" w:cs="Arial"/>
        </w:rPr>
      </w:pPr>
      <w:r>
        <w:rPr>
          <w:rFonts w:ascii="Arial" w:hAnsi="Arial" w:cs="Arial"/>
        </w:rPr>
        <w:lastRenderedPageBreak/>
        <w:t>7</w:t>
      </w:r>
      <w:r w:rsidR="004912ED">
        <w:rPr>
          <w:rFonts w:ascii="Arial" w:hAnsi="Arial" w:cs="Arial"/>
        </w:rPr>
        <w:t>.4</w:t>
      </w:r>
      <w:r w:rsidR="004912ED">
        <w:rPr>
          <w:rFonts w:ascii="Arial" w:hAnsi="Arial" w:cs="Arial"/>
        </w:rPr>
        <w:tab/>
      </w:r>
      <w:r w:rsidR="00835CA2" w:rsidRPr="004912ED">
        <w:rPr>
          <w:rFonts w:ascii="Arial" w:hAnsi="Arial" w:cs="Arial"/>
        </w:rPr>
        <w:t>Describe any source records that will be used to collect data about subjects (e.g.</w:t>
      </w:r>
      <w:r w:rsidR="004912ED">
        <w:rPr>
          <w:rFonts w:ascii="Arial" w:hAnsi="Arial" w:cs="Arial"/>
        </w:rPr>
        <w:t>,</w:t>
      </w:r>
      <w:r w:rsidR="00835CA2" w:rsidRPr="004912ED">
        <w:rPr>
          <w:rFonts w:ascii="Arial" w:hAnsi="Arial" w:cs="Arial"/>
        </w:rPr>
        <w:t xml:space="preserve"> school records, electronic medical records) and include the date range for records that will be accessed.</w:t>
      </w:r>
    </w:p>
    <w:p w14:paraId="658EA041" w14:textId="76498D8B" w:rsidR="00835CA2" w:rsidRPr="004912ED" w:rsidRDefault="00835CA2" w:rsidP="00835CA2">
      <w:pPr>
        <w:shd w:val="clear" w:color="auto" w:fill="F2F2F2" w:themeFill="background1" w:themeFillShade="F2"/>
        <w:autoSpaceDE/>
        <w:autoSpaceDN/>
        <w:adjustRightInd/>
        <w:spacing w:line="276" w:lineRule="auto"/>
        <w:rPr>
          <w:rFonts w:ascii="Arial" w:hAnsi="Arial" w:cs="Arial"/>
        </w:rPr>
      </w:pPr>
      <w:r w:rsidRPr="004912ED">
        <w:rPr>
          <w:rFonts w:ascii="Arial" w:hAnsi="Arial" w:cs="Arial"/>
        </w:rPr>
        <w:t xml:space="preserve">Response: </w:t>
      </w:r>
      <w:r w:rsidR="002D40C4">
        <w:rPr>
          <w:rFonts w:ascii="Arial" w:hAnsi="Arial" w:cs="Arial"/>
        </w:rPr>
        <w:t>N/A</w:t>
      </w:r>
    </w:p>
    <w:p w14:paraId="2BA6D906" w14:textId="77777777" w:rsidR="00835CA2" w:rsidRPr="004912ED" w:rsidRDefault="00835CA2" w:rsidP="00835CA2">
      <w:pPr>
        <w:spacing w:line="276" w:lineRule="auto"/>
        <w:ind w:left="720"/>
        <w:rPr>
          <w:rFonts w:ascii="Arial" w:hAnsi="Arial" w:cs="Arial"/>
        </w:rPr>
      </w:pPr>
    </w:p>
    <w:p w14:paraId="3AE074E0" w14:textId="631F3BF6" w:rsidR="00835CA2" w:rsidRPr="004912ED" w:rsidRDefault="007F4AEE" w:rsidP="004912ED">
      <w:pPr>
        <w:spacing w:line="276" w:lineRule="auto"/>
        <w:rPr>
          <w:rFonts w:ascii="Arial" w:hAnsi="Arial" w:cs="Arial"/>
        </w:rPr>
      </w:pPr>
      <w:r>
        <w:rPr>
          <w:rFonts w:ascii="Arial" w:hAnsi="Arial" w:cs="Arial"/>
        </w:rPr>
        <w:t>7</w:t>
      </w:r>
      <w:r w:rsidR="004912ED">
        <w:rPr>
          <w:rFonts w:ascii="Arial" w:hAnsi="Arial" w:cs="Arial"/>
        </w:rPr>
        <w:t>.5</w:t>
      </w:r>
      <w:r w:rsidR="004912ED">
        <w:rPr>
          <w:rFonts w:ascii="Arial" w:hAnsi="Arial" w:cs="Arial"/>
        </w:rPr>
        <w:tab/>
      </w:r>
      <w:r w:rsidR="00835CA2" w:rsidRPr="004912ED">
        <w:rPr>
          <w:rFonts w:ascii="Arial" w:hAnsi="Arial" w:cs="Arial"/>
        </w:rPr>
        <w:t>Indicate whether or not the results for individual subjects, such as results of investigational diagnostic tests, genetic tests, or incidental findings will be shared with subjects or others (e.g., the subject’s primary care physician) and if so, describe how these will be shared.</w:t>
      </w:r>
    </w:p>
    <w:p w14:paraId="22E72B22" w14:textId="77777777" w:rsidR="00CA02D0" w:rsidRDefault="00835CA2" w:rsidP="00CA02D0">
      <w:pPr>
        <w:pStyle w:val="NormalWeb"/>
        <w:spacing w:before="0" w:beforeAutospacing="0" w:after="0" w:afterAutospacing="0"/>
      </w:pPr>
      <w:r w:rsidRPr="004912ED">
        <w:rPr>
          <w:rFonts w:ascii="Arial" w:hAnsi="Arial" w:cs="Arial"/>
        </w:rPr>
        <w:t xml:space="preserve">Response: </w:t>
      </w:r>
      <w:r w:rsidR="00CA02D0" w:rsidRPr="00CA02D0">
        <w:rPr>
          <w:color w:val="000000"/>
        </w:rPr>
        <w:t>Results will not be shared with subjects or others. Data is confidential.</w:t>
      </w:r>
      <w:r w:rsidR="00CA02D0">
        <w:rPr>
          <w:b/>
          <w:bCs/>
          <w:color w:val="000000"/>
        </w:rPr>
        <w:t> </w:t>
      </w:r>
    </w:p>
    <w:p w14:paraId="59E9CBB4" w14:textId="196E6B0E" w:rsidR="00835CA2" w:rsidRPr="004912ED" w:rsidRDefault="00835CA2" w:rsidP="00835CA2">
      <w:pPr>
        <w:shd w:val="clear" w:color="auto" w:fill="F2F2F2" w:themeFill="background1" w:themeFillShade="F2"/>
        <w:autoSpaceDE/>
        <w:autoSpaceDN/>
        <w:adjustRightInd/>
        <w:spacing w:line="276" w:lineRule="auto"/>
        <w:rPr>
          <w:rFonts w:ascii="Arial" w:hAnsi="Arial" w:cs="Arial"/>
        </w:rPr>
      </w:pPr>
    </w:p>
    <w:p w14:paraId="10051131" w14:textId="68EE0FC4" w:rsidR="005724B6" w:rsidRPr="00911F7B" w:rsidRDefault="005724B6" w:rsidP="006A57A5">
      <w:pPr>
        <w:spacing w:line="276" w:lineRule="auto"/>
        <w:rPr>
          <w:rFonts w:ascii="Arial" w:hAnsi="Arial" w:cs="Arial"/>
        </w:rPr>
      </w:pPr>
    </w:p>
    <w:p w14:paraId="65ECAA57" w14:textId="1FBEFCD6" w:rsidR="00956DB3" w:rsidRPr="00911F7B" w:rsidRDefault="007F4AEE" w:rsidP="006A57A5">
      <w:pPr>
        <w:spacing w:line="276" w:lineRule="auto"/>
        <w:rPr>
          <w:rFonts w:ascii="Arial" w:hAnsi="Arial" w:cs="Arial"/>
          <w:b/>
          <w:sz w:val="28"/>
        </w:rPr>
      </w:pPr>
      <w:bookmarkStart w:id="9" w:name="_Toc440956513"/>
      <w:bookmarkEnd w:id="8"/>
      <w:r>
        <w:rPr>
          <w:rFonts w:ascii="Arial" w:hAnsi="Arial" w:cs="Arial"/>
          <w:b/>
          <w:sz w:val="28"/>
        </w:rPr>
        <w:t>8</w:t>
      </w:r>
      <w:r w:rsidR="00956DB3" w:rsidRPr="00911F7B">
        <w:rPr>
          <w:rFonts w:ascii="Arial" w:hAnsi="Arial" w:cs="Arial"/>
          <w:b/>
          <w:sz w:val="28"/>
        </w:rPr>
        <w:t xml:space="preserve">.0 </w:t>
      </w:r>
      <w:r w:rsidR="00DE7F4A" w:rsidRPr="00911F7B">
        <w:rPr>
          <w:rFonts w:ascii="Arial" w:hAnsi="Arial" w:cs="Arial"/>
          <w:b/>
          <w:sz w:val="28"/>
        </w:rPr>
        <w:t xml:space="preserve">Research </w:t>
      </w:r>
      <w:r w:rsidR="00184F01" w:rsidRPr="00911F7B">
        <w:rPr>
          <w:rFonts w:ascii="Arial" w:hAnsi="Arial" w:cs="Arial"/>
          <w:b/>
          <w:sz w:val="28"/>
        </w:rPr>
        <w:t>Setting</w:t>
      </w:r>
      <w:bookmarkEnd w:id="9"/>
    </w:p>
    <w:p w14:paraId="434FAC57" w14:textId="58F367AB" w:rsidR="00B7584C" w:rsidRPr="00911F7B" w:rsidRDefault="007F4AEE" w:rsidP="005724B6">
      <w:pPr>
        <w:spacing w:line="276" w:lineRule="auto"/>
        <w:rPr>
          <w:rFonts w:ascii="Arial" w:hAnsi="Arial" w:cs="Arial"/>
        </w:rPr>
      </w:pPr>
      <w:r>
        <w:rPr>
          <w:rFonts w:ascii="Arial" w:hAnsi="Arial" w:cs="Arial"/>
        </w:rPr>
        <w:t>8</w:t>
      </w:r>
      <w:r w:rsidR="00CF1D94" w:rsidRPr="00911F7B">
        <w:rPr>
          <w:rFonts w:ascii="Arial" w:hAnsi="Arial" w:cs="Arial"/>
        </w:rPr>
        <w:t>.1</w:t>
      </w:r>
      <w:r w:rsidR="00CF1D94" w:rsidRPr="00911F7B">
        <w:rPr>
          <w:rFonts w:ascii="Arial" w:hAnsi="Arial" w:cs="Arial"/>
        </w:rPr>
        <w:tab/>
      </w:r>
      <w:r w:rsidR="00EC7D8E" w:rsidRPr="00911F7B">
        <w:rPr>
          <w:rFonts w:ascii="Arial" w:hAnsi="Arial" w:cs="Arial"/>
        </w:rPr>
        <w:t>D</w:t>
      </w:r>
      <w:r w:rsidR="00184F01" w:rsidRPr="00911F7B">
        <w:rPr>
          <w:rFonts w:ascii="Arial" w:hAnsi="Arial" w:cs="Arial"/>
        </w:rPr>
        <w:t xml:space="preserve">escribe </w:t>
      </w:r>
      <w:r w:rsidR="003851F6" w:rsidRPr="00911F7B">
        <w:rPr>
          <w:rFonts w:ascii="Arial" w:hAnsi="Arial" w:cs="Arial"/>
        </w:rPr>
        <w:t>all facilities/sites</w:t>
      </w:r>
      <w:r w:rsidR="0026698D" w:rsidRPr="00911F7B">
        <w:rPr>
          <w:rFonts w:ascii="Arial" w:hAnsi="Arial" w:cs="Arial"/>
        </w:rPr>
        <w:t>/locations</w:t>
      </w:r>
      <w:r w:rsidR="003851F6" w:rsidRPr="00911F7B">
        <w:rPr>
          <w:rFonts w:ascii="Arial" w:hAnsi="Arial" w:cs="Arial"/>
        </w:rPr>
        <w:t xml:space="preserve"> where you will be </w:t>
      </w:r>
      <w:r w:rsidR="006F484B" w:rsidRPr="00911F7B">
        <w:rPr>
          <w:rFonts w:ascii="Arial" w:hAnsi="Arial" w:cs="Arial"/>
        </w:rPr>
        <w:t xml:space="preserve">screening and </w:t>
      </w:r>
      <w:r w:rsidR="003851F6" w:rsidRPr="00911F7B">
        <w:rPr>
          <w:rFonts w:ascii="Arial" w:hAnsi="Arial" w:cs="Arial"/>
        </w:rPr>
        <w:t xml:space="preserve">conducting research </w:t>
      </w:r>
      <w:r w:rsidR="00DC21E8" w:rsidRPr="00911F7B">
        <w:rPr>
          <w:rFonts w:ascii="Arial" w:hAnsi="Arial" w:cs="Arial"/>
        </w:rPr>
        <w:t>procedures</w:t>
      </w:r>
      <w:r w:rsidR="0095569E">
        <w:rPr>
          <w:rFonts w:ascii="Arial" w:hAnsi="Arial" w:cs="Arial"/>
        </w:rPr>
        <w:t>.</w:t>
      </w:r>
      <w:r w:rsidR="004F4C6B" w:rsidRPr="00911F7B">
        <w:rPr>
          <w:rFonts w:ascii="Arial" w:hAnsi="Arial" w:cs="Arial"/>
        </w:rPr>
        <w:t xml:space="preserve">  </w:t>
      </w:r>
    </w:p>
    <w:p w14:paraId="62934C30" w14:textId="19A8B2C1" w:rsidR="00184F01" w:rsidRPr="00911F7B" w:rsidRDefault="00956DB3" w:rsidP="007F4AEE">
      <w:pPr>
        <w:spacing w:line="276" w:lineRule="auto"/>
        <w:rPr>
          <w:rFonts w:ascii="Arial" w:hAnsi="Arial" w:cs="Arial"/>
        </w:rPr>
      </w:pPr>
      <w:r w:rsidRPr="00911F7B">
        <w:rPr>
          <w:rFonts w:ascii="Arial" w:hAnsi="Arial" w:cs="Arial"/>
        </w:rPr>
        <w:t>Example</w:t>
      </w:r>
      <w:r w:rsidR="00DA3F64" w:rsidRPr="00911F7B">
        <w:rPr>
          <w:rFonts w:ascii="Arial" w:hAnsi="Arial" w:cs="Arial"/>
        </w:rPr>
        <w:t>:</w:t>
      </w:r>
      <w:r w:rsidR="00CF1D94" w:rsidRPr="00911F7B">
        <w:rPr>
          <w:rFonts w:ascii="Arial" w:hAnsi="Arial" w:cs="Arial"/>
        </w:rPr>
        <w:t xml:space="preserve"> </w:t>
      </w:r>
      <w:r w:rsidR="00A303F5" w:rsidRPr="00911F7B">
        <w:rPr>
          <w:rFonts w:ascii="Arial" w:hAnsi="Arial" w:cs="Arial"/>
        </w:rPr>
        <w:t xml:space="preserve">“A classroom setting in the Department of Psychology equipped with a computer with relevant survey administration software,” </w:t>
      </w:r>
      <w:r w:rsidR="00DA3F64" w:rsidRPr="00911F7B">
        <w:rPr>
          <w:rFonts w:ascii="Arial" w:hAnsi="Arial" w:cs="Arial"/>
        </w:rPr>
        <w:t xml:space="preserve">“The angiogram suite at </w:t>
      </w:r>
      <w:r w:rsidR="0026698D" w:rsidRPr="00911F7B">
        <w:rPr>
          <w:rFonts w:ascii="Arial" w:hAnsi="Arial" w:cs="Arial"/>
        </w:rPr>
        <w:t>Stony Brook University Hospital</w:t>
      </w:r>
      <w:r w:rsidR="00DA3F64" w:rsidRPr="00911F7B">
        <w:rPr>
          <w:rFonts w:ascii="Arial" w:hAnsi="Arial" w:cs="Arial"/>
        </w:rPr>
        <w:t>, a fully accredited tertiary care institution within New York State</w:t>
      </w:r>
      <w:r w:rsidR="009111A3" w:rsidRPr="00911F7B">
        <w:rPr>
          <w:rFonts w:ascii="Arial" w:hAnsi="Arial" w:cs="Arial"/>
        </w:rPr>
        <w:t xml:space="preserve"> with badge access</w:t>
      </w:r>
      <w:r w:rsidR="00DA3F64" w:rsidRPr="00911F7B">
        <w:rPr>
          <w:rFonts w:ascii="Arial" w:hAnsi="Arial" w:cs="Arial"/>
        </w:rPr>
        <w:t>,”</w:t>
      </w:r>
      <w:r w:rsidR="002500F2">
        <w:rPr>
          <w:rFonts w:ascii="Arial" w:hAnsi="Arial" w:cs="Arial"/>
        </w:rPr>
        <w:t xml:space="preserve"> etc.</w:t>
      </w:r>
    </w:p>
    <w:p w14:paraId="445F597B" w14:textId="14CD1671" w:rsidR="00CF1D94" w:rsidRPr="00911F7B" w:rsidRDefault="00CF1D94"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r w:rsidR="00CA02D0">
        <w:rPr>
          <w:rFonts w:ascii="Arial" w:hAnsi="Arial" w:cs="Arial"/>
        </w:rPr>
        <w:t xml:space="preserve">A classroom at Stony Brook Southampton campus where the department of Speech-Language Pathology program is located.  </w:t>
      </w:r>
    </w:p>
    <w:p w14:paraId="13797BCD" w14:textId="77777777" w:rsidR="005724B6" w:rsidRPr="00911F7B" w:rsidRDefault="005724B6" w:rsidP="005724B6">
      <w:pPr>
        <w:spacing w:line="276" w:lineRule="auto"/>
        <w:rPr>
          <w:rFonts w:ascii="Arial" w:hAnsi="Arial" w:cs="Arial"/>
        </w:rPr>
      </w:pPr>
    </w:p>
    <w:p w14:paraId="627D5928" w14:textId="7F5E4E0C" w:rsidR="00B44A0F" w:rsidRPr="00911F7B" w:rsidRDefault="007F4AEE" w:rsidP="00992F78">
      <w:pPr>
        <w:spacing w:line="276" w:lineRule="auto"/>
        <w:rPr>
          <w:rFonts w:ascii="Arial" w:hAnsi="Arial" w:cs="Arial"/>
        </w:rPr>
      </w:pPr>
      <w:r>
        <w:rPr>
          <w:rFonts w:ascii="Arial" w:hAnsi="Arial" w:cs="Arial"/>
        </w:rPr>
        <w:t>8</w:t>
      </w:r>
      <w:r w:rsidR="00CF1D94" w:rsidRPr="00911F7B">
        <w:rPr>
          <w:rFonts w:ascii="Arial" w:hAnsi="Arial" w:cs="Arial"/>
        </w:rPr>
        <w:t>.2</w:t>
      </w:r>
      <w:r w:rsidR="00CF1D94" w:rsidRPr="00911F7B">
        <w:rPr>
          <w:rFonts w:ascii="Arial" w:hAnsi="Arial" w:cs="Arial"/>
        </w:rPr>
        <w:tab/>
      </w:r>
      <w:r w:rsidR="00184F01" w:rsidRPr="00911F7B">
        <w:rPr>
          <w:rFonts w:ascii="Arial" w:hAnsi="Arial" w:cs="Arial"/>
        </w:rPr>
        <w:t>For research</w:t>
      </w:r>
      <w:r w:rsidR="00DE7F4A" w:rsidRPr="00911F7B">
        <w:rPr>
          <w:rFonts w:ascii="Arial" w:hAnsi="Arial" w:cs="Arial"/>
        </w:rPr>
        <w:t xml:space="preserve"> procedures being</w:t>
      </w:r>
      <w:r w:rsidR="00184F01" w:rsidRPr="00911F7B">
        <w:rPr>
          <w:rFonts w:ascii="Arial" w:hAnsi="Arial" w:cs="Arial"/>
        </w:rPr>
        <w:t xml:space="preserve"> conducted</w:t>
      </w:r>
      <w:r w:rsidR="002500F2">
        <w:rPr>
          <w:rFonts w:ascii="Arial" w:hAnsi="Arial" w:cs="Arial"/>
        </w:rPr>
        <w:t xml:space="preserve"> </w:t>
      </w:r>
      <w:r w:rsidR="00DE7F4A" w:rsidRPr="00911F7B">
        <w:rPr>
          <w:rFonts w:ascii="Arial" w:hAnsi="Arial" w:cs="Arial"/>
        </w:rPr>
        <w:t>internationally</w:t>
      </w:r>
      <w:r w:rsidR="00827BAD" w:rsidRPr="00911F7B">
        <w:rPr>
          <w:rFonts w:ascii="Arial" w:hAnsi="Arial" w:cs="Arial"/>
        </w:rPr>
        <w:t>)</w:t>
      </w:r>
      <w:r w:rsidR="002500F2">
        <w:rPr>
          <w:rFonts w:ascii="Arial" w:hAnsi="Arial" w:cs="Arial"/>
        </w:rPr>
        <w:t xml:space="preserve">, </w:t>
      </w:r>
      <w:r w:rsidR="00B44A0F" w:rsidRPr="00911F7B">
        <w:rPr>
          <w:rFonts w:ascii="Arial" w:hAnsi="Arial" w:cs="Arial"/>
        </w:rPr>
        <w:t xml:space="preserve">Supplemental Form C must be completed and uploaded. </w:t>
      </w:r>
    </w:p>
    <w:p w14:paraId="07BB124B" w14:textId="48BC4535" w:rsidR="00CF1D94" w:rsidRPr="00911F7B" w:rsidRDefault="00CF1D94"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2EB97CD2" w14:textId="27BD3F31" w:rsidR="00956DB3" w:rsidRPr="00911F7B" w:rsidRDefault="00000000" w:rsidP="006A57A5">
      <w:pPr>
        <w:spacing w:line="276" w:lineRule="auto"/>
        <w:rPr>
          <w:rFonts w:ascii="Arial" w:hAnsi="Arial" w:cs="Arial"/>
        </w:rPr>
      </w:pPr>
      <w:sdt>
        <w:sdtPr>
          <w:rPr>
            <w:rFonts w:ascii="Arial" w:hAnsi="Arial" w:cs="Arial"/>
          </w:rPr>
          <w:id w:val="1077949735"/>
          <w14:checkbox>
            <w14:checked w14:val="0"/>
            <w14:checkedState w14:val="2612" w14:font="MS Gothic"/>
            <w14:uncheckedState w14:val="2610" w14:font="MS Gothic"/>
          </w14:checkbox>
        </w:sdtPr>
        <w:sdtContent>
          <w:r w:rsidR="0026000D" w:rsidRPr="00911F7B">
            <w:rPr>
              <w:rFonts w:ascii="Segoe UI Symbol" w:eastAsia="MS Gothic" w:hAnsi="Segoe UI Symbol" w:cs="Segoe UI Symbol"/>
            </w:rPr>
            <w:t>☐</w:t>
          </w:r>
        </w:sdtContent>
      </w:sdt>
      <w:r w:rsidR="009B1B04" w:rsidRPr="00911F7B">
        <w:rPr>
          <w:rFonts w:ascii="Arial" w:hAnsi="Arial" w:cs="Arial"/>
        </w:rPr>
        <w:tab/>
        <w:t>N/A:</w:t>
      </w:r>
      <w:r w:rsidR="00DA2D46" w:rsidRPr="00911F7B">
        <w:rPr>
          <w:rFonts w:ascii="Arial" w:hAnsi="Arial" w:cs="Arial"/>
        </w:rPr>
        <w:t xml:space="preserve">  </w:t>
      </w:r>
      <w:r w:rsidR="009B1B04" w:rsidRPr="00911F7B">
        <w:rPr>
          <w:rFonts w:ascii="Arial" w:hAnsi="Arial" w:cs="Arial"/>
        </w:rPr>
        <w:t xml:space="preserve">This study is not conducted outside of </w:t>
      </w:r>
      <w:r w:rsidR="00AD4251" w:rsidRPr="00911F7B">
        <w:rPr>
          <w:rFonts w:ascii="Arial" w:hAnsi="Arial" w:cs="Arial"/>
        </w:rPr>
        <w:t>S</w:t>
      </w:r>
      <w:r w:rsidR="009B1B04" w:rsidRPr="00911F7B">
        <w:rPr>
          <w:rFonts w:ascii="Arial" w:hAnsi="Arial" w:cs="Arial"/>
        </w:rPr>
        <w:t>B</w:t>
      </w:r>
      <w:r w:rsidR="00AD4251" w:rsidRPr="00911F7B">
        <w:rPr>
          <w:rFonts w:ascii="Arial" w:hAnsi="Arial" w:cs="Arial"/>
        </w:rPr>
        <w:t>U</w:t>
      </w:r>
      <w:r w:rsidR="009B1B04" w:rsidRPr="00911F7B">
        <w:rPr>
          <w:rFonts w:ascii="Arial" w:hAnsi="Arial" w:cs="Arial"/>
        </w:rPr>
        <w:t xml:space="preserve"> or its affiliates.</w:t>
      </w:r>
      <w:bookmarkStart w:id="10" w:name="_Toc440956515"/>
    </w:p>
    <w:p w14:paraId="097CCF7E" w14:textId="77777777" w:rsidR="005724B6" w:rsidRPr="00911F7B" w:rsidRDefault="005724B6" w:rsidP="006A57A5">
      <w:pPr>
        <w:spacing w:line="276" w:lineRule="auto"/>
        <w:rPr>
          <w:rFonts w:ascii="Arial" w:hAnsi="Arial" w:cs="Arial"/>
        </w:rPr>
      </w:pPr>
    </w:p>
    <w:p w14:paraId="1CF65943" w14:textId="3A1F91C0" w:rsidR="00671D85" w:rsidRPr="00911F7B" w:rsidRDefault="007F4AEE" w:rsidP="006A57A5">
      <w:pPr>
        <w:spacing w:line="276" w:lineRule="auto"/>
        <w:rPr>
          <w:rFonts w:ascii="Arial" w:hAnsi="Arial" w:cs="Arial"/>
        </w:rPr>
      </w:pPr>
      <w:r>
        <w:rPr>
          <w:rFonts w:ascii="Arial" w:hAnsi="Arial" w:cs="Arial"/>
        </w:rPr>
        <w:t>8</w:t>
      </w:r>
      <w:r w:rsidR="00827BAD" w:rsidRPr="00911F7B">
        <w:rPr>
          <w:rFonts w:ascii="Arial" w:hAnsi="Arial" w:cs="Arial"/>
        </w:rPr>
        <w:t>.3</w:t>
      </w:r>
      <w:r w:rsidR="00827BAD" w:rsidRPr="00911F7B">
        <w:rPr>
          <w:rFonts w:ascii="Arial" w:hAnsi="Arial" w:cs="Arial"/>
        </w:rPr>
        <w:tab/>
        <w:t>For research procedures conducted externally to Stony Brook University (e.g. other institutions, schools, other states)</w:t>
      </w:r>
      <w:r w:rsidR="00CB64A9">
        <w:rPr>
          <w:rFonts w:ascii="Arial" w:hAnsi="Arial" w:cs="Arial"/>
        </w:rPr>
        <w:t xml:space="preserve">, attach applicable approval letter(s) in the </w:t>
      </w:r>
      <w:proofErr w:type="spellStart"/>
      <w:r w:rsidR="00CB64A9">
        <w:rPr>
          <w:rFonts w:ascii="Arial" w:hAnsi="Arial" w:cs="Arial"/>
        </w:rPr>
        <w:t>myResearch</w:t>
      </w:r>
      <w:proofErr w:type="spellEnd"/>
      <w:r w:rsidR="00CB64A9">
        <w:rPr>
          <w:rFonts w:ascii="Arial" w:hAnsi="Arial" w:cs="Arial"/>
        </w:rPr>
        <w:t xml:space="preserve"> IRB </w:t>
      </w:r>
      <w:proofErr w:type="spellStart"/>
      <w:r w:rsidR="00CB64A9">
        <w:rPr>
          <w:rFonts w:ascii="Arial" w:hAnsi="Arial" w:cs="Arial"/>
        </w:rPr>
        <w:t>smartform</w:t>
      </w:r>
      <w:proofErr w:type="spellEnd"/>
      <w:r w:rsidR="00CB64A9">
        <w:rPr>
          <w:rFonts w:ascii="Arial" w:hAnsi="Arial" w:cs="Arial"/>
        </w:rPr>
        <w:t>.</w:t>
      </w:r>
    </w:p>
    <w:p w14:paraId="7D8233F9" w14:textId="77777777" w:rsidR="008B25F9" w:rsidRPr="00911F7B" w:rsidRDefault="008B25F9" w:rsidP="008B25F9">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46B81556" w14:textId="77777777" w:rsidR="005724B6" w:rsidRPr="00911F7B" w:rsidRDefault="005724B6" w:rsidP="006A57A5">
      <w:pPr>
        <w:spacing w:line="276" w:lineRule="auto"/>
        <w:rPr>
          <w:rFonts w:ascii="Arial" w:hAnsi="Arial" w:cs="Arial"/>
        </w:rPr>
      </w:pPr>
    </w:p>
    <w:p w14:paraId="5680EEE4" w14:textId="4433EB3D" w:rsidR="00671D85" w:rsidRPr="00911F7B" w:rsidRDefault="007F4AEE" w:rsidP="005724B6">
      <w:pPr>
        <w:spacing w:line="276" w:lineRule="auto"/>
        <w:rPr>
          <w:rFonts w:ascii="Arial" w:hAnsi="Arial" w:cs="Arial"/>
          <w:b/>
          <w:sz w:val="28"/>
        </w:rPr>
      </w:pPr>
      <w:r>
        <w:rPr>
          <w:rFonts w:ascii="Arial" w:hAnsi="Arial" w:cs="Arial"/>
          <w:b/>
          <w:sz w:val="28"/>
        </w:rPr>
        <w:t>9</w:t>
      </w:r>
      <w:r w:rsidR="00956DB3" w:rsidRPr="00911F7B">
        <w:rPr>
          <w:rFonts w:ascii="Arial" w:hAnsi="Arial" w:cs="Arial"/>
          <w:b/>
          <w:sz w:val="28"/>
        </w:rPr>
        <w:t xml:space="preserve">.0 </w:t>
      </w:r>
      <w:r w:rsidR="00184F01" w:rsidRPr="00911F7B">
        <w:rPr>
          <w:rFonts w:ascii="Arial" w:hAnsi="Arial" w:cs="Arial"/>
          <w:b/>
          <w:sz w:val="28"/>
        </w:rPr>
        <w:t xml:space="preserve">Resources </w:t>
      </w:r>
      <w:r w:rsidR="00AE0E3B" w:rsidRPr="00911F7B">
        <w:rPr>
          <w:rFonts w:ascii="Arial" w:hAnsi="Arial" w:cs="Arial"/>
          <w:b/>
          <w:sz w:val="28"/>
        </w:rPr>
        <w:t>and Qualifications</w:t>
      </w:r>
      <w:bookmarkEnd w:id="10"/>
    </w:p>
    <w:p w14:paraId="2B597D11" w14:textId="6B0F2588" w:rsidR="00B44A0F" w:rsidRPr="00911F7B" w:rsidRDefault="007F4AEE" w:rsidP="005724B6">
      <w:pPr>
        <w:spacing w:line="276" w:lineRule="auto"/>
        <w:rPr>
          <w:rFonts w:ascii="Arial" w:hAnsi="Arial" w:cs="Arial"/>
        </w:rPr>
      </w:pPr>
      <w:r>
        <w:rPr>
          <w:rFonts w:ascii="Arial" w:hAnsi="Arial" w:cs="Arial"/>
        </w:rPr>
        <w:t>9</w:t>
      </w:r>
      <w:r w:rsidR="007F615D" w:rsidRPr="00911F7B">
        <w:rPr>
          <w:rFonts w:ascii="Arial" w:hAnsi="Arial" w:cs="Arial"/>
        </w:rPr>
        <w:t>.1</w:t>
      </w:r>
      <w:r w:rsidR="007F615D" w:rsidRPr="00911F7B">
        <w:rPr>
          <w:rFonts w:ascii="Arial" w:hAnsi="Arial" w:cs="Arial"/>
        </w:rPr>
        <w:tab/>
      </w:r>
      <w:r w:rsidR="00B44A0F" w:rsidRPr="00911F7B">
        <w:rPr>
          <w:rFonts w:ascii="Arial" w:hAnsi="Arial" w:cs="Arial"/>
        </w:rPr>
        <w:t>The Principal Investigator</w:t>
      </w:r>
      <w:r w:rsidR="00B46C43" w:rsidRPr="00911F7B">
        <w:rPr>
          <w:rFonts w:ascii="Arial" w:hAnsi="Arial" w:cs="Arial"/>
        </w:rPr>
        <w:t xml:space="preserve"> (PI)</w:t>
      </w:r>
      <w:r w:rsidR="00B44A0F" w:rsidRPr="00911F7B">
        <w:rPr>
          <w:rFonts w:ascii="Arial" w:hAnsi="Arial" w:cs="Arial"/>
        </w:rPr>
        <w:t xml:space="preserve"> must confirm, in consultation with Chair and Dean as applicable, that adequate resources are present to conduct and complete the study compliantly and safely. Specifically:</w:t>
      </w:r>
    </w:p>
    <w:p w14:paraId="231FBFA8" w14:textId="36CCB5F4" w:rsidR="00B44A0F" w:rsidRPr="00911F7B" w:rsidRDefault="00000000" w:rsidP="008B25F9">
      <w:pPr>
        <w:spacing w:line="276" w:lineRule="auto"/>
        <w:rPr>
          <w:rFonts w:ascii="Arial" w:hAnsi="Arial" w:cs="Arial"/>
        </w:rPr>
      </w:pPr>
      <w:sdt>
        <w:sdtPr>
          <w:rPr>
            <w:rFonts w:ascii="Arial" w:hAnsi="Arial" w:cs="Arial"/>
          </w:rPr>
          <w:id w:val="1877802634"/>
          <w14:checkbox>
            <w14:checked w14:val="0"/>
            <w14:checkedState w14:val="2612" w14:font="MS Gothic"/>
            <w14:uncheckedState w14:val="2610" w14:font="MS Gothic"/>
          </w14:checkbox>
        </w:sdtPr>
        <w:sdtContent>
          <w:r w:rsidR="008B25F9" w:rsidRPr="008B25F9">
            <w:rPr>
              <w:rFonts w:ascii="MS Gothic" w:eastAsia="MS Gothic" w:hAnsi="MS Gothic" w:cs="Arial" w:hint="eastAsia"/>
            </w:rPr>
            <w:t>☐</w:t>
          </w:r>
        </w:sdtContent>
      </w:sdt>
      <w:r w:rsidR="00B44A0F" w:rsidRPr="008B25F9">
        <w:rPr>
          <w:rFonts w:ascii="Arial" w:hAnsi="Arial" w:cs="Arial"/>
        </w:rPr>
        <w:t xml:space="preserve"> NO </w:t>
      </w:r>
      <w:r w:rsidR="00FC1D22">
        <w:rPr>
          <w:rFonts w:ascii="Arial" w:hAnsi="Arial" w:cs="Arial"/>
        </w:rPr>
        <w:tab/>
      </w:r>
      <w:sdt>
        <w:sdtPr>
          <w:rPr>
            <w:rFonts w:ascii="Arial" w:hAnsi="Arial" w:cs="Arial"/>
          </w:rPr>
          <w:id w:val="-395820171"/>
          <w14:checkbox>
            <w14:checked w14:val="1"/>
            <w14:checkedState w14:val="2612" w14:font="MS Gothic"/>
            <w14:uncheckedState w14:val="2610" w14:font="MS Gothic"/>
          </w14:checkbox>
        </w:sdtPr>
        <w:sdtContent>
          <w:r w:rsidR="00A91D17">
            <w:rPr>
              <w:rFonts w:ascii="MS Gothic" w:eastAsia="MS Gothic" w:hAnsi="MS Gothic" w:cs="Arial" w:hint="eastAsia"/>
            </w:rPr>
            <w:t>☒</w:t>
          </w:r>
        </w:sdtContent>
      </w:sdt>
      <w:proofErr w:type="gramStart"/>
      <w:r w:rsidR="00B44A0F" w:rsidRPr="008B25F9">
        <w:rPr>
          <w:rFonts w:ascii="Arial" w:hAnsi="Arial" w:cs="Arial"/>
        </w:rPr>
        <w:t>YES</w:t>
      </w:r>
      <w:proofErr w:type="gramEnd"/>
      <w:r w:rsidR="00B44A0F" w:rsidRPr="008B25F9">
        <w:rPr>
          <w:rFonts w:ascii="Arial" w:hAnsi="Arial" w:cs="Arial"/>
        </w:rPr>
        <w:tab/>
        <w:t xml:space="preserve"> The</w:t>
      </w:r>
      <w:r w:rsidR="00B44A0F" w:rsidRPr="00911F7B">
        <w:rPr>
          <w:rFonts w:ascii="Arial" w:hAnsi="Arial" w:cs="Arial"/>
        </w:rPr>
        <w:t xml:space="preserve"> proposed subject population(s) are available in sufficient numbers to meet the study requirements</w:t>
      </w:r>
      <w:r w:rsidR="00DE49F0">
        <w:rPr>
          <w:rFonts w:ascii="Arial" w:hAnsi="Arial" w:cs="Arial"/>
        </w:rPr>
        <w:t>.</w:t>
      </w:r>
      <w:r w:rsidR="00B44A0F" w:rsidRPr="00911F7B">
        <w:rPr>
          <w:rFonts w:ascii="Arial" w:hAnsi="Arial" w:cs="Arial"/>
        </w:rPr>
        <w:t xml:space="preserve"> </w:t>
      </w:r>
    </w:p>
    <w:p w14:paraId="140858A4" w14:textId="1D9CE14A" w:rsidR="00B44A0F" w:rsidRPr="008B25F9" w:rsidRDefault="00000000" w:rsidP="008B25F9">
      <w:pPr>
        <w:spacing w:line="276" w:lineRule="auto"/>
        <w:rPr>
          <w:rFonts w:ascii="Arial" w:hAnsi="Arial" w:cs="Arial"/>
        </w:rPr>
      </w:pPr>
      <w:sdt>
        <w:sdtPr>
          <w:rPr>
            <w:rFonts w:ascii="Arial" w:hAnsi="Arial" w:cs="Arial"/>
          </w:rPr>
          <w:id w:val="594678196"/>
          <w14:checkbox>
            <w14:checked w14:val="0"/>
            <w14:checkedState w14:val="2612" w14:font="MS Gothic"/>
            <w14:uncheckedState w14:val="2610" w14:font="MS Gothic"/>
          </w14:checkbox>
        </w:sdtPr>
        <w:sdtContent>
          <w:r w:rsidR="007F615D" w:rsidRPr="008B25F9">
            <w:rPr>
              <w:rFonts w:ascii="Segoe UI Symbol" w:eastAsia="MS Gothic" w:hAnsi="Segoe UI Symbol" w:cs="Segoe UI Symbol"/>
            </w:rPr>
            <w:t>☐</w:t>
          </w:r>
        </w:sdtContent>
      </w:sdt>
      <w:r w:rsidR="00B44A0F" w:rsidRPr="008B25F9">
        <w:rPr>
          <w:rFonts w:ascii="Arial" w:hAnsi="Arial" w:cs="Arial"/>
        </w:rPr>
        <w:t xml:space="preserve"> NO </w:t>
      </w:r>
      <w:r w:rsidR="00FC1D22">
        <w:rPr>
          <w:rFonts w:ascii="Arial" w:hAnsi="Arial" w:cs="Arial"/>
        </w:rPr>
        <w:tab/>
      </w:r>
      <w:r w:rsidR="00FC1D22">
        <w:rPr>
          <w:rFonts w:ascii="Arial" w:hAnsi="Arial" w:cs="Arial"/>
        </w:rPr>
        <w:tab/>
      </w:r>
      <w:sdt>
        <w:sdtPr>
          <w:rPr>
            <w:rFonts w:ascii="Arial" w:hAnsi="Arial" w:cs="Arial"/>
          </w:rPr>
          <w:id w:val="1721863879"/>
          <w14:checkbox>
            <w14:checked w14:val="1"/>
            <w14:checkedState w14:val="2612" w14:font="MS Gothic"/>
            <w14:uncheckedState w14:val="2610" w14:font="MS Gothic"/>
          </w14:checkbox>
        </w:sdtPr>
        <w:sdtContent>
          <w:r w:rsidR="00A91D17">
            <w:rPr>
              <w:rFonts w:ascii="MS Gothic" w:eastAsia="MS Gothic" w:hAnsi="MS Gothic" w:cs="Arial" w:hint="eastAsia"/>
            </w:rPr>
            <w:t>☒</w:t>
          </w:r>
        </w:sdtContent>
      </w:sdt>
      <w:r w:rsidR="00B44A0F" w:rsidRPr="008B25F9">
        <w:rPr>
          <w:rFonts w:ascii="Arial" w:hAnsi="Arial" w:cs="Arial"/>
        </w:rPr>
        <w:t>YES</w:t>
      </w:r>
      <w:r w:rsidR="00B44A0F" w:rsidRPr="008B25F9">
        <w:rPr>
          <w:rFonts w:ascii="Arial" w:hAnsi="Arial" w:cs="Arial"/>
        </w:rPr>
        <w:tab/>
        <w:t xml:space="preserve"> </w:t>
      </w:r>
      <w:r w:rsidR="00B46C43" w:rsidRPr="008B25F9">
        <w:rPr>
          <w:rFonts w:ascii="Arial" w:hAnsi="Arial" w:cs="Arial"/>
        </w:rPr>
        <w:t>Sufficient funds are available to conduct and complete the study compliantly and safely</w:t>
      </w:r>
      <w:r w:rsidR="00DE49F0">
        <w:rPr>
          <w:rFonts w:ascii="Arial" w:hAnsi="Arial" w:cs="Arial"/>
        </w:rPr>
        <w:t>.</w:t>
      </w:r>
      <w:r w:rsidR="00B46C43" w:rsidRPr="008B25F9">
        <w:rPr>
          <w:rFonts w:ascii="Arial" w:hAnsi="Arial" w:cs="Arial"/>
        </w:rPr>
        <w:t xml:space="preserve"> </w:t>
      </w:r>
    </w:p>
    <w:p w14:paraId="1F3D3F6E" w14:textId="6E0CEEAF" w:rsidR="00B46C43" w:rsidRPr="008B25F9" w:rsidRDefault="00000000" w:rsidP="008B25F9">
      <w:pPr>
        <w:spacing w:line="276" w:lineRule="auto"/>
        <w:rPr>
          <w:rFonts w:ascii="Arial" w:hAnsi="Arial" w:cs="Arial"/>
        </w:rPr>
      </w:pPr>
      <w:sdt>
        <w:sdtPr>
          <w:rPr>
            <w:rFonts w:ascii="Arial" w:hAnsi="Arial" w:cs="Arial"/>
          </w:rPr>
          <w:id w:val="-139203453"/>
          <w14:checkbox>
            <w14:checked w14:val="0"/>
            <w14:checkedState w14:val="2612" w14:font="MS Gothic"/>
            <w14:uncheckedState w14:val="2610" w14:font="MS Gothic"/>
          </w14:checkbox>
        </w:sdtPr>
        <w:sdtContent>
          <w:r w:rsidR="007F615D" w:rsidRPr="008B25F9">
            <w:rPr>
              <w:rFonts w:ascii="Segoe UI Symbol" w:eastAsia="MS Gothic" w:hAnsi="Segoe UI Symbol" w:cs="Segoe UI Symbol"/>
            </w:rPr>
            <w:t>☐</w:t>
          </w:r>
        </w:sdtContent>
      </w:sdt>
      <w:r w:rsidR="00B46C43" w:rsidRPr="008B25F9">
        <w:rPr>
          <w:rFonts w:ascii="Arial" w:hAnsi="Arial" w:cs="Arial"/>
        </w:rPr>
        <w:t xml:space="preserve"> NO </w:t>
      </w:r>
      <w:r w:rsidR="00FC1D22">
        <w:rPr>
          <w:rFonts w:ascii="Arial" w:hAnsi="Arial" w:cs="Arial"/>
        </w:rPr>
        <w:tab/>
      </w:r>
      <w:r w:rsidR="00FC1D22">
        <w:rPr>
          <w:rFonts w:ascii="Arial" w:hAnsi="Arial" w:cs="Arial"/>
        </w:rPr>
        <w:tab/>
      </w:r>
      <w:sdt>
        <w:sdtPr>
          <w:rPr>
            <w:rFonts w:ascii="Arial" w:hAnsi="Arial" w:cs="Arial"/>
          </w:rPr>
          <w:id w:val="-653979976"/>
          <w14:checkbox>
            <w14:checked w14:val="1"/>
            <w14:checkedState w14:val="2612" w14:font="MS Gothic"/>
            <w14:uncheckedState w14:val="2610" w14:font="MS Gothic"/>
          </w14:checkbox>
        </w:sdtPr>
        <w:sdtContent>
          <w:r w:rsidR="00A91D17">
            <w:rPr>
              <w:rFonts w:ascii="MS Gothic" w:eastAsia="MS Gothic" w:hAnsi="MS Gothic" w:cs="Arial" w:hint="eastAsia"/>
            </w:rPr>
            <w:t>☒</w:t>
          </w:r>
        </w:sdtContent>
      </w:sdt>
      <w:proofErr w:type="gramStart"/>
      <w:r w:rsidR="00B46C43" w:rsidRPr="008B25F9">
        <w:rPr>
          <w:rFonts w:ascii="Arial" w:hAnsi="Arial" w:cs="Arial"/>
        </w:rPr>
        <w:t>YES</w:t>
      </w:r>
      <w:proofErr w:type="gramEnd"/>
      <w:r w:rsidR="00B46C43" w:rsidRPr="008B25F9">
        <w:rPr>
          <w:rFonts w:ascii="Arial" w:hAnsi="Arial" w:cs="Arial"/>
        </w:rPr>
        <w:tab/>
        <w:t xml:space="preserve"> The PI and study team have sufficient time to conduct and complete the study compliantly and safely</w:t>
      </w:r>
      <w:r w:rsidR="00DE49F0">
        <w:rPr>
          <w:rFonts w:ascii="Arial" w:hAnsi="Arial" w:cs="Arial"/>
        </w:rPr>
        <w:t>.</w:t>
      </w:r>
      <w:r w:rsidR="00B46C43" w:rsidRPr="008B25F9">
        <w:rPr>
          <w:rFonts w:ascii="Arial" w:hAnsi="Arial" w:cs="Arial"/>
        </w:rPr>
        <w:t xml:space="preserve"> </w:t>
      </w:r>
    </w:p>
    <w:p w14:paraId="0BB72D1D" w14:textId="2EA50E26" w:rsidR="00B46C43" w:rsidRPr="008B25F9" w:rsidRDefault="00000000" w:rsidP="008B25F9">
      <w:pPr>
        <w:spacing w:line="276" w:lineRule="auto"/>
        <w:rPr>
          <w:rFonts w:ascii="Arial" w:hAnsi="Arial" w:cs="Arial"/>
        </w:rPr>
      </w:pPr>
      <w:sdt>
        <w:sdtPr>
          <w:rPr>
            <w:rFonts w:ascii="Arial" w:hAnsi="Arial" w:cs="Arial"/>
          </w:rPr>
          <w:id w:val="1479799823"/>
          <w14:checkbox>
            <w14:checked w14:val="0"/>
            <w14:checkedState w14:val="2612" w14:font="MS Gothic"/>
            <w14:uncheckedState w14:val="2610" w14:font="MS Gothic"/>
          </w14:checkbox>
        </w:sdtPr>
        <w:sdtContent>
          <w:r w:rsidR="007F615D" w:rsidRPr="008B25F9">
            <w:rPr>
              <w:rFonts w:ascii="Segoe UI Symbol" w:eastAsia="MS Gothic" w:hAnsi="Segoe UI Symbol" w:cs="Segoe UI Symbol"/>
            </w:rPr>
            <w:t>☐</w:t>
          </w:r>
        </w:sdtContent>
      </w:sdt>
      <w:r w:rsidR="00B46C43" w:rsidRPr="008B25F9">
        <w:rPr>
          <w:rFonts w:ascii="Arial" w:hAnsi="Arial" w:cs="Arial"/>
        </w:rPr>
        <w:t xml:space="preserve"> NO </w:t>
      </w:r>
      <w:r w:rsidR="00FC1D22">
        <w:rPr>
          <w:rFonts w:ascii="Arial" w:hAnsi="Arial" w:cs="Arial"/>
        </w:rPr>
        <w:tab/>
      </w:r>
      <w:r w:rsidR="00FC1D22">
        <w:rPr>
          <w:rFonts w:ascii="Arial" w:hAnsi="Arial" w:cs="Arial"/>
        </w:rPr>
        <w:tab/>
      </w:r>
      <w:sdt>
        <w:sdtPr>
          <w:rPr>
            <w:rFonts w:ascii="Arial" w:hAnsi="Arial" w:cs="Arial"/>
          </w:rPr>
          <w:id w:val="1099217928"/>
          <w14:checkbox>
            <w14:checked w14:val="1"/>
            <w14:checkedState w14:val="2612" w14:font="MS Gothic"/>
            <w14:uncheckedState w14:val="2610" w14:font="MS Gothic"/>
          </w14:checkbox>
        </w:sdtPr>
        <w:sdtContent>
          <w:r w:rsidR="00A91D17">
            <w:rPr>
              <w:rFonts w:ascii="MS Gothic" w:eastAsia="MS Gothic" w:hAnsi="MS Gothic" w:cs="Arial" w:hint="eastAsia"/>
            </w:rPr>
            <w:t>☒</w:t>
          </w:r>
        </w:sdtContent>
      </w:sdt>
      <w:proofErr w:type="gramStart"/>
      <w:r w:rsidR="00B46C43" w:rsidRPr="008B25F9">
        <w:rPr>
          <w:rFonts w:ascii="Arial" w:hAnsi="Arial" w:cs="Arial"/>
        </w:rPr>
        <w:t>YES</w:t>
      </w:r>
      <w:proofErr w:type="gramEnd"/>
      <w:r w:rsidR="00B46C43" w:rsidRPr="008B25F9">
        <w:rPr>
          <w:rFonts w:ascii="Arial" w:hAnsi="Arial" w:cs="Arial"/>
        </w:rPr>
        <w:tab/>
        <w:t xml:space="preserve"> The PI has determined that the named study team is qualified to conduct the research</w:t>
      </w:r>
      <w:r w:rsidR="00BF6A3E" w:rsidRPr="008B25F9">
        <w:rPr>
          <w:rFonts w:ascii="Arial" w:hAnsi="Arial" w:cs="Arial"/>
        </w:rPr>
        <w:t xml:space="preserve"> compliantly and to</w:t>
      </w:r>
      <w:r w:rsidR="00B46C43" w:rsidRPr="008B25F9">
        <w:rPr>
          <w:rFonts w:ascii="Arial" w:hAnsi="Arial" w:cs="Arial"/>
        </w:rPr>
        <w:t xml:space="preserve"> monitor the safety and welfare of the enrolled research subjects</w:t>
      </w:r>
      <w:r w:rsidR="00BF6A3E" w:rsidRPr="008B25F9">
        <w:rPr>
          <w:rFonts w:ascii="Arial" w:hAnsi="Arial" w:cs="Arial"/>
        </w:rPr>
        <w:t xml:space="preserve"> effectively.</w:t>
      </w:r>
    </w:p>
    <w:p w14:paraId="0D4A7653" w14:textId="1CCB7BA0" w:rsidR="00B46C43" w:rsidRPr="008B25F9" w:rsidRDefault="00000000" w:rsidP="008B25F9">
      <w:pPr>
        <w:spacing w:line="276" w:lineRule="auto"/>
        <w:rPr>
          <w:rFonts w:ascii="Arial" w:hAnsi="Arial" w:cs="Arial"/>
        </w:rPr>
      </w:pPr>
      <w:sdt>
        <w:sdtPr>
          <w:rPr>
            <w:rFonts w:ascii="Arial" w:hAnsi="Arial" w:cs="Arial"/>
          </w:rPr>
          <w:id w:val="1358311733"/>
          <w14:checkbox>
            <w14:checked w14:val="0"/>
            <w14:checkedState w14:val="2612" w14:font="MS Gothic"/>
            <w14:uncheckedState w14:val="2610" w14:font="MS Gothic"/>
          </w14:checkbox>
        </w:sdtPr>
        <w:sdtContent>
          <w:r w:rsidR="007F615D" w:rsidRPr="008B25F9">
            <w:rPr>
              <w:rFonts w:ascii="Segoe UI Symbol" w:eastAsia="MS Gothic" w:hAnsi="Segoe UI Symbol" w:cs="Segoe UI Symbol"/>
            </w:rPr>
            <w:t>☐</w:t>
          </w:r>
        </w:sdtContent>
      </w:sdt>
      <w:r w:rsidR="00B46C43" w:rsidRPr="008B25F9">
        <w:rPr>
          <w:rFonts w:ascii="Arial" w:hAnsi="Arial" w:cs="Arial"/>
        </w:rPr>
        <w:t xml:space="preserve"> NO</w:t>
      </w:r>
      <w:r w:rsidR="00FC1D22">
        <w:rPr>
          <w:rFonts w:ascii="Arial" w:hAnsi="Arial" w:cs="Arial"/>
        </w:rPr>
        <w:tab/>
      </w:r>
      <w:r w:rsidR="00FC1D22">
        <w:rPr>
          <w:rFonts w:ascii="Arial" w:hAnsi="Arial" w:cs="Arial"/>
        </w:rPr>
        <w:tab/>
      </w:r>
      <w:r w:rsidR="00B46C43" w:rsidRPr="008B25F9">
        <w:rPr>
          <w:rFonts w:ascii="Arial" w:hAnsi="Arial" w:cs="Arial"/>
        </w:rPr>
        <w:t xml:space="preserve"> </w:t>
      </w:r>
      <w:sdt>
        <w:sdtPr>
          <w:rPr>
            <w:rFonts w:ascii="Arial" w:hAnsi="Arial" w:cs="Arial"/>
          </w:rPr>
          <w:id w:val="128285768"/>
          <w14:checkbox>
            <w14:checked w14:val="1"/>
            <w14:checkedState w14:val="2612" w14:font="MS Gothic"/>
            <w14:uncheckedState w14:val="2610" w14:font="MS Gothic"/>
          </w14:checkbox>
        </w:sdtPr>
        <w:sdtContent>
          <w:r w:rsidR="00A91D17">
            <w:rPr>
              <w:rFonts w:ascii="MS Gothic" w:eastAsia="MS Gothic" w:hAnsi="MS Gothic" w:cs="Arial" w:hint="eastAsia"/>
            </w:rPr>
            <w:t>☒</w:t>
          </w:r>
        </w:sdtContent>
      </w:sdt>
      <w:proofErr w:type="gramStart"/>
      <w:r w:rsidR="00B46C43" w:rsidRPr="008B25F9">
        <w:rPr>
          <w:rFonts w:ascii="Arial" w:hAnsi="Arial" w:cs="Arial"/>
        </w:rPr>
        <w:t>YES</w:t>
      </w:r>
      <w:proofErr w:type="gramEnd"/>
      <w:r w:rsidR="00FC1D22">
        <w:rPr>
          <w:rFonts w:ascii="Arial" w:hAnsi="Arial" w:cs="Arial"/>
        </w:rPr>
        <w:t xml:space="preserve"> </w:t>
      </w:r>
      <w:r w:rsidR="00B46C43" w:rsidRPr="008B25F9">
        <w:rPr>
          <w:rFonts w:ascii="Arial" w:hAnsi="Arial" w:cs="Arial"/>
        </w:rPr>
        <w:t xml:space="preserve">The PI ensures that the study team is fully aware of </w:t>
      </w:r>
      <w:r w:rsidR="00BF6A3E" w:rsidRPr="008B25F9">
        <w:rPr>
          <w:rFonts w:ascii="Arial" w:hAnsi="Arial" w:cs="Arial"/>
        </w:rPr>
        <w:t xml:space="preserve">his/her </w:t>
      </w:r>
      <w:r w:rsidR="00B46C43" w:rsidRPr="008B25F9">
        <w:rPr>
          <w:rFonts w:ascii="Arial" w:hAnsi="Arial" w:cs="Arial"/>
        </w:rPr>
        <w:t>involvement in this study</w:t>
      </w:r>
      <w:r w:rsidR="00BF6A3E" w:rsidRPr="008B25F9">
        <w:rPr>
          <w:rFonts w:ascii="Arial" w:hAnsi="Arial" w:cs="Arial"/>
        </w:rPr>
        <w:t xml:space="preserve"> and </w:t>
      </w:r>
      <w:r w:rsidR="00B46C43" w:rsidRPr="008B25F9">
        <w:rPr>
          <w:rFonts w:ascii="Arial" w:hAnsi="Arial" w:cs="Arial"/>
        </w:rPr>
        <w:t xml:space="preserve">the details of the </w:t>
      </w:r>
      <w:r w:rsidR="00BF6A3E" w:rsidRPr="008B25F9">
        <w:rPr>
          <w:rFonts w:ascii="Arial" w:hAnsi="Arial" w:cs="Arial"/>
        </w:rPr>
        <w:t xml:space="preserve">study </w:t>
      </w:r>
      <w:r w:rsidR="00B46C43" w:rsidRPr="008B25F9">
        <w:rPr>
          <w:rFonts w:ascii="Arial" w:hAnsi="Arial" w:cs="Arial"/>
        </w:rPr>
        <w:t>protocol</w:t>
      </w:r>
      <w:r w:rsidR="00DE49F0">
        <w:rPr>
          <w:rFonts w:ascii="Arial" w:hAnsi="Arial" w:cs="Arial"/>
        </w:rPr>
        <w:t>.</w:t>
      </w:r>
      <w:r w:rsidR="00B46C43" w:rsidRPr="008B25F9">
        <w:rPr>
          <w:rFonts w:ascii="Arial" w:hAnsi="Arial" w:cs="Arial"/>
        </w:rPr>
        <w:t xml:space="preserve"> </w:t>
      </w:r>
    </w:p>
    <w:p w14:paraId="7CA9F7E2" w14:textId="7E351A3B" w:rsidR="00B46C43" w:rsidRPr="008B25F9" w:rsidRDefault="00000000" w:rsidP="008B25F9">
      <w:pPr>
        <w:spacing w:line="276" w:lineRule="auto"/>
        <w:rPr>
          <w:rFonts w:ascii="Arial" w:hAnsi="Arial" w:cs="Arial"/>
        </w:rPr>
      </w:pPr>
      <w:sdt>
        <w:sdtPr>
          <w:rPr>
            <w:rFonts w:ascii="Arial" w:hAnsi="Arial" w:cs="Arial"/>
          </w:rPr>
          <w:id w:val="1268276400"/>
          <w14:checkbox>
            <w14:checked w14:val="0"/>
            <w14:checkedState w14:val="2612" w14:font="MS Gothic"/>
            <w14:uncheckedState w14:val="2610" w14:font="MS Gothic"/>
          </w14:checkbox>
        </w:sdtPr>
        <w:sdtContent>
          <w:r w:rsidR="00475B6A" w:rsidRPr="008B25F9">
            <w:rPr>
              <w:rFonts w:ascii="Segoe UI Symbol" w:eastAsia="MS Gothic" w:hAnsi="Segoe UI Symbol" w:cs="Segoe UI Symbol"/>
            </w:rPr>
            <w:t>☐</w:t>
          </w:r>
        </w:sdtContent>
      </w:sdt>
      <w:r w:rsidR="00B46C43" w:rsidRPr="008B25F9">
        <w:rPr>
          <w:rFonts w:ascii="Arial" w:hAnsi="Arial" w:cs="Arial"/>
        </w:rPr>
        <w:t xml:space="preserve"> NO </w:t>
      </w:r>
      <w:r w:rsidR="00FC1D22">
        <w:rPr>
          <w:rFonts w:ascii="Arial" w:hAnsi="Arial" w:cs="Arial"/>
        </w:rPr>
        <w:tab/>
      </w:r>
      <w:r w:rsidR="00FC1D22">
        <w:rPr>
          <w:rFonts w:ascii="Arial" w:hAnsi="Arial" w:cs="Arial"/>
        </w:rPr>
        <w:tab/>
        <w:t xml:space="preserve"> </w:t>
      </w:r>
      <w:sdt>
        <w:sdtPr>
          <w:rPr>
            <w:rFonts w:ascii="Arial" w:hAnsi="Arial" w:cs="Arial"/>
          </w:rPr>
          <w:id w:val="725341148"/>
          <w14:checkbox>
            <w14:checked w14:val="1"/>
            <w14:checkedState w14:val="2612" w14:font="MS Gothic"/>
            <w14:uncheckedState w14:val="2610" w14:font="MS Gothic"/>
          </w14:checkbox>
        </w:sdtPr>
        <w:sdtContent>
          <w:r w:rsidR="00A91D17">
            <w:rPr>
              <w:rFonts w:ascii="MS Gothic" w:eastAsia="MS Gothic" w:hAnsi="MS Gothic" w:cs="Arial" w:hint="eastAsia"/>
            </w:rPr>
            <w:t>☒</w:t>
          </w:r>
        </w:sdtContent>
      </w:sdt>
      <w:proofErr w:type="gramStart"/>
      <w:r w:rsidR="00B46C43" w:rsidRPr="008B25F9">
        <w:rPr>
          <w:rFonts w:ascii="Arial" w:hAnsi="Arial" w:cs="Arial"/>
        </w:rPr>
        <w:t>YES</w:t>
      </w:r>
      <w:proofErr w:type="gramEnd"/>
      <w:r w:rsidR="00B46C43" w:rsidRPr="008B25F9">
        <w:rPr>
          <w:rFonts w:ascii="Arial" w:hAnsi="Arial" w:cs="Arial"/>
        </w:rPr>
        <w:t xml:space="preserve"> The PI ensures that the study teams w</w:t>
      </w:r>
      <w:r w:rsidR="00B44A0F" w:rsidRPr="008B25F9">
        <w:rPr>
          <w:rFonts w:ascii="Arial" w:hAnsi="Arial" w:cs="Arial"/>
        </w:rPr>
        <w:t>ill only be involved in research procedures for which they have been trained, and</w:t>
      </w:r>
      <w:r w:rsidR="00BF6A3E" w:rsidRPr="008B25F9">
        <w:rPr>
          <w:rFonts w:ascii="Arial" w:hAnsi="Arial" w:cs="Arial"/>
        </w:rPr>
        <w:t xml:space="preserve"> are </w:t>
      </w:r>
      <w:r w:rsidR="00B44A0F" w:rsidRPr="008B25F9">
        <w:rPr>
          <w:rFonts w:ascii="Arial" w:hAnsi="Arial" w:cs="Arial"/>
        </w:rPr>
        <w:t>currently certified and/or licensed</w:t>
      </w:r>
      <w:r w:rsidR="00BF6A3E" w:rsidRPr="008B25F9">
        <w:rPr>
          <w:rFonts w:ascii="Arial" w:hAnsi="Arial" w:cs="Arial"/>
        </w:rPr>
        <w:t>, if required.</w:t>
      </w:r>
    </w:p>
    <w:p w14:paraId="5871B938" w14:textId="245F0B60" w:rsidR="00671D85" w:rsidRPr="00911F7B" w:rsidRDefault="00000000" w:rsidP="005724B6">
      <w:pPr>
        <w:rPr>
          <w:rFonts w:ascii="Arial" w:hAnsi="Arial" w:cs="Arial"/>
        </w:rPr>
      </w:pPr>
      <w:sdt>
        <w:sdtPr>
          <w:rPr>
            <w:rFonts w:ascii="Arial" w:hAnsi="Arial" w:cs="Arial"/>
          </w:rPr>
          <w:id w:val="-53704483"/>
          <w14:checkbox>
            <w14:checked w14:val="0"/>
            <w14:checkedState w14:val="2612" w14:font="MS Gothic"/>
            <w14:uncheckedState w14:val="2610" w14:font="MS Gothic"/>
          </w14:checkbox>
        </w:sdtPr>
        <w:sdtContent>
          <w:r w:rsidR="00475B6A" w:rsidRPr="00911F7B">
            <w:rPr>
              <w:rFonts w:ascii="Segoe UI Symbol" w:eastAsia="MS Gothic" w:hAnsi="Segoe UI Symbol" w:cs="Segoe UI Symbol"/>
            </w:rPr>
            <w:t>☐</w:t>
          </w:r>
        </w:sdtContent>
      </w:sdt>
      <w:r w:rsidR="00475B6A" w:rsidRPr="00911F7B">
        <w:rPr>
          <w:rFonts w:ascii="Arial" w:hAnsi="Arial" w:cs="Arial"/>
        </w:rPr>
        <w:t xml:space="preserve"> NO </w:t>
      </w:r>
      <w:r w:rsidR="00FC1D22">
        <w:rPr>
          <w:rFonts w:ascii="Arial" w:hAnsi="Arial" w:cs="Arial"/>
        </w:rPr>
        <w:tab/>
      </w:r>
      <w:r w:rsidR="00FC1D22">
        <w:rPr>
          <w:rFonts w:ascii="Arial" w:hAnsi="Arial" w:cs="Arial"/>
        </w:rPr>
        <w:tab/>
      </w:r>
      <w:sdt>
        <w:sdtPr>
          <w:rPr>
            <w:rFonts w:ascii="Arial" w:hAnsi="Arial" w:cs="Arial"/>
          </w:rPr>
          <w:id w:val="-308324990"/>
          <w14:checkbox>
            <w14:checked w14:val="1"/>
            <w14:checkedState w14:val="2612" w14:font="MS Gothic"/>
            <w14:uncheckedState w14:val="2610" w14:font="MS Gothic"/>
          </w14:checkbox>
        </w:sdtPr>
        <w:sdtContent>
          <w:r w:rsidR="00C101EF">
            <w:rPr>
              <w:rFonts w:ascii="MS Gothic" w:eastAsia="MS Gothic" w:hAnsi="MS Gothic" w:cs="Arial" w:hint="eastAsia"/>
            </w:rPr>
            <w:t>☒</w:t>
          </w:r>
        </w:sdtContent>
      </w:sdt>
      <w:proofErr w:type="gramStart"/>
      <w:r w:rsidR="00475B6A" w:rsidRPr="00911F7B">
        <w:rPr>
          <w:rFonts w:ascii="Arial" w:hAnsi="Arial" w:cs="Arial"/>
        </w:rPr>
        <w:t>YES</w:t>
      </w:r>
      <w:proofErr w:type="gramEnd"/>
      <w:r w:rsidR="00475B6A" w:rsidRPr="00911F7B">
        <w:rPr>
          <w:rFonts w:ascii="Arial" w:hAnsi="Arial" w:cs="Arial"/>
        </w:rPr>
        <w:t xml:space="preserve"> The PI ensures that </w:t>
      </w:r>
      <w:r w:rsidR="006D38D4" w:rsidRPr="00911F7B">
        <w:rPr>
          <w:rFonts w:ascii="Arial" w:hAnsi="Arial" w:cs="Arial"/>
        </w:rPr>
        <w:t>a</w:t>
      </w:r>
      <w:r w:rsidR="00475B6A" w:rsidRPr="00911F7B">
        <w:rPr>
          <w:rFonts w:ascii="Arial" w:hAnsi="Arial" w:cs="Arial"/>
        </w:rPr>
        <w:t>ll study team members are updated on the progress of the research and the regulatory requirements (including enrolled subjects, unanticipated problems</w:t>
      </w:r>
      <w:r w:rsidR="00DE49F0">
        <w:rPr>
          <w:rFonts w:ascii="Arial" w:hAnsi="Arial" w:cs="Arial"/>
        </w:rPr>
        <w:t>,</w:t>
      </w:r>
      <w:r w:rsidR="00475B6A" w:rsidRPr="00911F7B">
        <w:rPr>
          <w:rFonts w:ascii="Arial" w:hAnsi="Arial" w:cs="Arial"/>
        </w:rPr>
        <w:t xml:space="preserve"> etc</w:t>
      </w:r>
      <w:r w:rsidR="005C180C">
        <w:rPr>
          <w:rFonts w:ascii="Arial" w:hAnsi="Arial" w:cs="Arial"/>
        </w:rPr>
        <w:t>.</w:t>
      </w:r>
      <w:r w:rsidR="00475B6A" w:rsidRPr="00911F7B">
        <w:rPr>
          <w:rFonts w:ascii="Arial" w:hAnsi="Arial" w:cs="Arial"/>
        </w:rPr>
        <w:t>)</w:t>
      </w:r>
      <w:r w:rsidR="00DE49F0">
        <w:rPr>
          <w:rFonts w:ascii="Arial" w:hAnsi="Arial" w:cs="Arial"/>
        </w:rPr>
        <w:t>.</w:t>
      </w:r>
      <w:r w:rsidR="00475B6A" w:rsidRPr="00911F7B">
        <w:rPr>
          <w:rFonts w:ascii="Arial" w:hAnsi="Arial" w:cs="Arial"/>
        </w:rPr>
        <w:t xml:space="preserve"> </w:t>
      </w:r>
    </w:p>
    <w:p w14:paraId="7721F0F5" w14:textId="37369ECF" w:rsidR="007F615D" w:rsidRPr="00911F7B" w:rsidRDefault="007F615D"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r w:rsidR="00C101EF">
        <w:rPr>
          <w:rFonts w:ascii="Arial" w:hAnsi="Arial" w:cs="Arial"/>
        </w:rPr>
        <w:t>All members of the research team are invited to participate in the weekly discussions with the PI and any additional meetings if necessary.</w:t>
      </w:r>
    </w:p>
    <w:p w14:paraId="6C25E27C" w14:textId="77777777" w:rsidR="00671D85" w:rsidRPr="00CB44E7" w:rsidRDefault="00671D85" w:rsidP="006A57A5">
      <w:pPr>
        <w:spacing w:line="276" w:lineRule="auto"/>
        <w:rPr>
          <w:rFonts w:ascii="Arial" w:hAnsi="Arial" w:cs="Arial"/>
          <w:b/>
        </w:rPr>
      </w:pPr>
      <w:bookmarkStart w:id="11" w:name="_Toc396981564"/>
      <w:bookmarkStart w:id="12" w:name="_Toc440956516"/>
    </w:p>
    <w:p w14:paraId="046E9614" w14:textId="285B7093" w:rsidR="00956DB3" w:rsidRPr="00911F7B" w:rsidRDefault="007F4AEE" w:rsidP="006A57A5">
      <w:pPr>
        <w:spacing w:line="276" w:lineRule="auto"/>
        <w:rPr>
          <w:rFonts w:ascii="Arial" w:hAnsi="Arial" w:cs="Arial"/>
          <w:b/>
          <w:sz w:val="28"/>
        </w:rPr>
      </w:pPr>
      <w:r>
        <w:rPr>
          <w:rFonts w:ascii="Arial" w:hAnsi="Arial" w:cs="Arial"/>
          <w:b/>
          <w:sz w:val="28"/>
        </w:rPr>
        <w:t>10</w:t>
      </w:r>
      <w:r w:rsidR="00956DB3" w:rsidRPr="00911F7B">
        <w:rPr>
          <w:rFonts w:ascii="Arial" w:hAnsi="Arial" w:cs="Arial"/>
          <w:b/>
          <w:sz w:val="28"/>
        </w:rPr>
        <w:t xml:space="preserve">.0 </w:t>
      </w:r>
      <w:r w:rsidR="004849E9" w:rsidRPr="00911F7B">
        <w:rPr>
          <w:rFonts w:ascii="Arial" w:hAnsi="Arial" w:cs="Arial"/>
          <w:b/>
          <w:sz w:val="28"/>
        </w:rPr>
        <w:t xml:space="preserve">Other </w:t>
      </w:r>
      <w:r w:rsidR="00230BB3" w:rsidRPr="00911F7B">
        <w:rPr>
          <w:rFonts w:ascii="Arial" w:hAnsi="Arial" w:cs="Arial"/>
          <w:b/>
          <w:sz w:val="28"/>
        </w:rPr>
        <w:t>Approvals</w:t>
      </w:r>
      <w:bookmarkEnd w:id="11"/>
      <w:bookmarkEnd w:id="12"/>
    </w:p>
    <w:p w14:paraId="21802774" w14:textId="7E950F68" w:rsidR="00230BB3" w:rsidRPr="00911F7B" w:rsidRDefault="007F4AEE" w:rsidP="008B25F9">
      <w:pPr>
        <w:spacing w:line="276" w:lineRule="auto"/>
        <w:rPr>
          <w:rFonts w:ascii="Arial" w:hAnsi="Arial" w:cs="Arial"/>
        </w:rPr>
      </w:pPr>
      <w:r>
        <w:rPr>
          <w:rFonts w:ascii="Arial" w:hAnsi="Arial" w:cs="Arial"/>
        </w:rPr>
        <w:t>10</w:t>
      </w:r>
      <w:r w:rsidR="002E4889" w:rsidRPr="00911F7B">
        <w:rPr>
          <w:rFonts w:ascii="Arial" w:hAnsi="Arial" w:cs="Arial"/>
        </w:rPr>
        <w:t>.</w:t>
      </w:r>
      <w:r w:rsidR="008B25F9">
        <w:rPr>
          <w:rFonts w:ascii="Arial" w:hAnsi="Arial" w:cs="Arial"/>
        </w:rPr>
        <w:t>1</w:t>
      </w:r>
      <w:r w:rsidR="002E4889" w:rsidRPr="00911F7B">
        <w:rPr>
          <w:rFonts w:ascii="Arial" w:hAnsi="Arial" w:cs="Arial"/>
        </w:rPr>
        <w:tab/>
      </w:r>
      <w:r w:rsidR="00956DB3" w:rsidRPr="00911F7B">
        <w:rPr>
          <w:rFonts w:ascii="Arial" w:hAnsi="Arial" w:cs="Arial"/>
        </w:rPr>
        <w:t xml:space="preserve"> </w:t>
      </w:r>
      <w:r w:rsidR="009A6586" w:rsidRPr="00911F7B">
        <w:rPr>
          <w:rFonts w:ascii="Arial" w:hAnsi="Arial" w:cs="Arial"/>
        </w:rPr>
        <w:t>List</w:t>
      </w:r>
      <w:r w:rsidR="00230BB3" w:rsidRPr="00911F7B">
        <w:rPr>
          <w:rFonts w:ascii="Arial" w:hAnsi="Arial" w:cs="Arial"/>
        </w:rPr>
        <w:t xml:space="preserve"> approvals that will be obtained p</w:t>
      </w:r>
      <w:r w:rsidR="002730CE" w:rsidRPr="00911F7B">
        <w:rPr>
          <w:rFonts w:ascii="Arial" w:hAnsi="Arial" w:cs="Arial"/>
        </w:rPr>
        <w:t>rior to commencing the research (e</w:t>
      </w:r>
      <w:r w:rsidR="00230BB3" w:rsidRPr="00911F7B">
        <w:rPr>
          <w:rFonts w:ascii="Arial" w:hAnsi="Arial" w:cs="Arial"/>
        </w:rPr>
        <w:t xml:space="preserve">.g., </w:t>
      </w:r>
      <w:r w:rsidR="009A6586" w:rsidRPr="00911F7B">
        <w:rPr>
          <w:rFonts w:ascii="Arial" w:hAnsi="Arial" w:cs="Arial"/>
        </w:rPr>
        <w:t xml:space="preserve">University Hospital sign-offs per the UH Application, </w:t>
      </w:r>
      <w:r w:rsidR="00CB1431" w:rsidRPr="00911F7B">
        <w:rPr>
          <w:rFonts w:ascii="Arial" w:hAnsi="Arial" w:cs="Arial"/>
        </w:rPr>
        <w:t xml:space="preserve">Cancer Center Scientific review, </w:t>
      </w:r>
      <w:r w:rsidR="00230BB3" w:rsidRPr="00911F7B">
        <w:rPr>
          <w:rFonts w:ascii="Arial" w:hAnsi="Arial" w:cs="Arial"/>
        </w:rPr>
        <w:t>external site</w:t>
      </w:r>
      <w:r w:rsidR="0026595A" w:rsidRPr="00911F7B">
        <w:rPr>
          <w:rFonts w:ascii="Arial" w:hAnsi="Arial" w:cs="Arial"/>
        </w:rPr>
        <w:t>,</w:t>
      </w:r>
      <w:r w:rsidR="00230BB3" w:rsidRPr="00911F7B">
        <w:rPr>
          <w:rFonts w:ascii="Arial" w:hAnsi="Arial" w:cs="Arial"/>
        </w:rPr>
        <w:t xml:space="preserve"> funding agency, laboratory, </w:t>
      </w:r>
      <w:r w:rsidR="007124A4" w:rsidRPr="00911F7B">
        <w:rPr>
          <w:rFonts w:ascii="Arial" w:hAnsi="Arial" w:cs="Arial"/>
        </w:rPr>
        <w:t>R</w:t>
      </w:r>
      <w:r w:rsidR="00230BB3" w:rsidRPr="00911F7B">
        <w:rPr>
          <w:rFonts w:ascii="Arial" w:hAnsi="Arial" w:cs="Arial"/>
        </w:rPr>
        <w:t>adiati</w:t>
      </w:r>
      <w:r w:rsidR="002730CE" w:rsidRPr="00911F7B">
        <w:rPr>
          <w:rFonts w:ascii="Arial" w:hAnsi="Arial" w:cs="Arial"/>
        </w:rPr>
        <w:t xml:space="preserve">on </w:t>
      </w:r>
      <w:r w:rsidR="007124A4" w:rsidRPr="00911F7B">
        <w:rPr>
          <w:rFonts w:ascii="Arial" w:hAnsi="Arial" w:cs="Arial"/>
        </w:rPr>
        <w:t>S</w:t>
      </w:r>
      <w:r w:rsidR="002730CE" w:rsidRPr="00911F7B">
        <w:rPr>
          <w:rFonts w:ascii="Arial" w:hAnsi="Arial" w:cs="Arial"/>
        </w:rPr>
        <w:t xml:space="preserve">afety, </w:t>
      </w:r>
      <w:r w:rsidR="009A6586" w:rsidRPr="00911F7B">
        <w:rPr>
          <w:rFonts w:ascii="Arial" w:hAnsi="Arial" w:cs="Arial"/>
        </w:rPr>
        <w:t>IBC</w:t>
      </w:r>
      <w:r w:rsidR="007124A4" w:rsidRPr="00911F7B">
        <w:rPr>
          <w:rFonts w:ascii="Arial" w:hAnsi="Arial" w:cs="Arial"/>
        </w:rPr>
        <w:t xml:space="preserve">, </w:t>
      </w:r>
      <w:r w:rsidR="009A6586" w:rsidRPr="00911F7B">
        <w:rPr>
          <w:rFonts w:ascii="Arial" w:hAnsi="Arial" w:cs="Arial"/>
        </w:rPr>
        <w:t>SCRO</w:t>
      </w:r>
      <w:r w:rsidR="007124A4" w:rsidRPr="00911F7B">
        <w:rPr>
          <w:rFonts w:ascii="Arial" w:hAnsi="Arial" w:cs="Arial"/>
        </w:rPr>
        <w:t>, IACUC</w:t>
      </w:r>
      <w:r w:rsidR="009A6586" w:rsidRPr="00911F7B">
        <w:rPr>
          <w:rFonts w:ascii="Arial" w:hAnsi="Arial" w:cs="Arial"/>
        </w:rPr>
        <w:t>, RDRC</w:t>
      </w:r>
      <w:r w:rsidR="00230BB3" w:rsidRPr="00911F7B">
        <w:rPr>
          <w:rFonts w:ascii="Arial" w:hAnsi="Arial" w:cs="Arial"/>
        </w:rPr>
        <w:t>)</w:t>
      </w:r>
      <w:r w:rsidR="002730CE" w:rsidRPr="00911F7B">
        <w:rPr>
          <w:rFonts w:ascii="Arial" w:hAnsi="Arial" w:cs="Arial"/>
        </w:rPr>
        <w:t>.</w:t>
      </w:r>
    </w:p>
    <w:p w14:paraId="711DCD9C" w14:textId="4B4BD339" w:rsidR="002E4889" w:rsidRPr="00911F7B" w:rsidRDefault="002E4889"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1F65C62C" w14:textId="092DBE80" w:rsidR="008968E0" w:rsidRPr="00911F7B" w:rsidRDefault="00000000" w:rsidP="006A57A5">
      <w:pPr>
        <w:spacing w:line="276" w:lineRule="auto"/>
        <w:rPr>
          <w:rFonts w:ascii="Arial" w:hAnsi="Arial" w:cs="Arial"/>
        </w:rPr>
      </w:pPr>
      <w:sdt>
        <w:sdtPr>
          <w:rPr>
            <w:rFonts w:ascii="Arial" w:hAnsi="Arial" w:cs="Arial"/>
          </w:rPr>
          <w:id w:val="1938100714"/>
          <w14:checkbox>
            <w14:checked w14:val="1"/>
            <w14:checkedState w14:val="2612" w14:font="MS Gothic"/>
            <w14:uncheckedState w14:val="2610" w14:font="MS Gothic"/>
          </w14:checkbox>
        </w:sdtPr>
        <w:sdtContent>
          <w:r w:rsidR="00C101EF">
            <w:rPr>
              <w:rFonts w:ascii="MS Gothic" w:eastAsia="MS Gothic" w:hAnsi="MS Gothic" w:cs="Arial" w:hint="eastAsia"/>
            </w:rPr>
            <w:t>☒</w:t>
          </w:r>
        </w:sdtContent>
      </w:sdt>
      <w:r w:rsidR="008968E0" w:rsidRPr="00911F7B">
        <w:rPr>
          <w:rFonts w:ascii="Arial" w:hAnsi="Arial" w:cs="Arial"/>
        </w:rPr>
        <w:tab/>
        <w:t>N/A:  This study does not require any other approvals.</w:t>
      </w:r>
    </w:p>
    <w:p w14:paraId="63C8AAD2" w14:textId="77777777" w:rsidR="003F703D" w:rsidRPr="00CB44E7" w:rsidRDefault="003F703D" w:rsidP="008B25F9">
      <w:pPr>
        <w:spacing w:line="276" w:lineRule="auto"/>
        <w:rPr>
          <w:rFonts w:ascii="Arial" w:hAnsi="Arial" w:cs="Arial"/>
          <w:b/>
        </w:rPr>
      </w:pPr>
      <w:bookmarkStart w:id="13" w:name="_Toc433814227"/>
      <w:bookmarkStart w:id="14" w:name="_Toc433814228"/>
      <w:bookmarkStart w:id="15" w:name="_Toc440956517"/>
      <w:bookmarkEnd w:id="13"/>
      <w:bookmarkEnd w:id="14"/>
    </w:p>
    <w:p w14:paraId="21D9C551" w14:textId="77777777" w:rsidR="005F26E7" w:rsidRDefault="005F26E7" w:rsidP="008B25F9">
      <w:pPr>
        <w:spacing w:line="276" w:lineRule="auto"/>
        <w:rPr>
          <w:rFonts w:ascii="Arial" w:hAnsi="Arial" w:cs="Arial"/>
          <w:b/>
          <w:sz w:val="28"/>
        </w:rPr>
      </w:pPr>
    </w:p>
    <w:p w14:paraId="359B17A6" w14:textId="35C3567D" w:rsidR="00671D85" w:rsidRPr="008B25F9" w:rsidRDefault="00956DB3" w:rsidP="008B25F9">
      <w:pPr>
        <w:spacing w:line="276" w:lineRule="auto"/>
        <w:rPr>
          <w:rFonts w:ascii="Arial" w:hAnsi="Arial" w:cs="Arial"/>
          <w:b/>
          <w:sz w:val="28"/>
        </w:rPr>
      </w:pPr>
      <w:r w:rsidRPr="00911F7B">
        <w:rPr>
          <w:rFonts w:ascii="Arial" w:hAnsi="Arial" w:cs="Arial"/>
          <w:b/>
          <w:sz w:val="28"/>
        </w:rPr>
        <w:t>1</w:t>
      </w:r>
      <w:r w:rsidR="007F4AEE">
        <w:rPr>
          <w:rFonts w:ascii="Arial" w:hAnsi="Arial" w:cs="Arial"/>
          <w:b/>
          <w:sz w:val="28"/>
        </w:rPr>
        <w:t>1</w:t>
      </w:r>
      <w:r w:rsidRPr="00911F7B">
        <w:rPr>
          <w:rFonts w:ascii="Arial" w:hAnsi="Arial" w:cs="Arial"/>
          <w:b/>
          <w:sz w:val="28"/>
        </w:rPr>
        <w:t xml:space="preserve">.0 </w:t>
      </w:r>
      <w:r w:rsidR="00040EB1" w:rsidRPr="00911F7B">
        <w:rPr>
          <w:rFonts w:ascii="Arial" w:hAnsi="Arial" w:cs="Arial"/>
          <w:b/>
          <w:sz w:val="28"/>
        </w:rPr>
        <w:t>Provisions to Protect the Privacy Interests of Subjects</w:t>
      </w:r>
      <w:bookmarkEnd w:id="15"/>
    </w:p>
    <w:p w14:paraId="19E70C88" w14:textId="12EC7B80" w:rsidR="00E216BF" w:rsidRPr="00911F7B" w:rsidRDefault="00FA5567" w:rsidP="00FA5567">
      <w:pPr>
        <w:spacing w:line="276" w:lineRule="auto"/>
        <w:rPr>
          <w:rFonts w:ascii="Arial" w:hAnsi="Arial" w:cs="Arial"/>
        </w:rPr>
      </w:pPr>
      <w:r w:rsidRPr="00911F7B">
        <w:rPr>
          <w:rFonts w:ascii="Arial" w:hAnsi="Arial" w:cs="Arial"/>
        </w:rPr>
        <w:t>1</w:t>
      </w:r>
      <w:r w:rsidR="007F4AEE">
        <w:rPr>
          <w:rFonts w:ascii="Arial" w:hAnsi="Arial" w:cs="Arial"/>
        </w:rPr>
        <w:t>1</w:t>
      </w:r>
      <w:r w:rsidR="002E4889" w:rsidRPr="00911F7B">
        <w:rPr>
          <w:rFonts w:ascii="Arial" w:hAnsi="Arial" w:cs="Arial"/>
        </w:rPr>
        <w:t>.1</w:t>
      </w:r>
      <w:r w:rsidR="002E4889" w:rsidRPr="00911F7B">
        <w:rPr>
          <w:rFonts w:ascii="Arial" w:hAnsi="Arial" w:cs="Arial"/>
        </w:rPr>
        <w:tab/>
      </w:r>
      <w:r w:rsidR="0073495A" w:rsidRPr="00911F7B">
        <w:rPr>
          <w:rFonts w:ascii="Arial" w:hAnsi="Arial" w:cs="Arial"/>
        </w:rPr>
        <w:t>Describe how you will protect subjects’ privacy interests</w:t>
      </w:r>
      <w:r w:rsidR="006D48DD" w:rsidRPr="00911F7B">
        <w:rPr>
          <w:rFonts w:ascii="Arial" w:hAnsi="Arial" w:cs="Arial"/>
        </w:rPr>
        <w:t xml:space="preserve"> </w:t>
      </w:r>
      <w:r w:rsidR="006108C4" w:rsidRPr="00911F7B">
        <w:rPr>
          <w:rFonts w:ascii="Arial" w:hAnsi="Arial" w:cs="Arial"/>
        </w:rPr>
        <w:t>during</w:t>
      </w:r>
      <w:r w:rsidR="006D48DD" w:rsidRPr="00911F7B">
        <w:rPr>
          <w:rFonts w:ascii="Arial" w:hAnsi="Arial" w:cs="Arial"/>
        </w:rPr>
        <w:t xml:space="preserve"> the course of th</w:t>
      </w:r>
      <w:r w:rsidR="006108C4" w:rsidRPr="00911F7B">
        <w:rPr>
          <w:rFonts w:ascii="Arial" w:hAnsi="Arial" w:cs="Arial"/>
        </w:rPr>
        <w:t>is</w:t>
      </w:r>
      <w:r w:rsidR="006D48DD" w:rsidRPr="00911F7B">
        <w:rPr>
          <w:rFonts w:ascii="Arial" w:hAnsi="Arial" w:cs="Arial"/>
        </w:rPr>
        <w:t xml:space="preserve"> research</w:t>
      </w:r>
      <w:r w:rsidR="00637689" w:rsidRPr="00911F7B">
        <w:rPr>
          <w:rFonts w:ascii="Arial" w:hAnsi="Arial" w:cs="Arial"/>
        </w:rPr>
        <w:t>.</w:t>
      </w:r>
    </w:p>
    <w:p w14:paraId="3CD9E680" w14:textId="3CFDBBEE" w:rsidR="00040EB1" w:rsidRPr="00911F7B" w:rsidRDefault="006D48DD" w:rsidP="00FA5567">
      <w:pPr>
        <w:spacing w:line="276" w:lineRule="auto"/>
        <w:rPr>
          <w:rFonts w:ascii="Arial" w:hAnsi="Arial" w:cs="Arial"/>
        </w:rPr>
      </w:pPr>
      <w:r w:rsidRPr="00911F7B">
        <w:rPr>
          <w:rFonts w:ascii="Arial" w:hAnsi="Arial" w:cs="Arial"/>
        </w:rPr>
        <w:t xml:space="preserve">NOTE:  </w:t>
      </w:r>
      <w:r w:rsidR="0073495A" w:rsidRPr="00911F7B">
        <w:rPr>
          <w:rFonts w:ascii="Arial" w:hAnsi="Arial" w:cs="Arial"/>
        </w:rPr>
        <w:t>Privacy refers to a</w:t>
      </w:r>
      <w:r w:rsidR="009F5C6D" w:rsidRPr="00911F7B">
        <w:rPr>
          <w:rFonts w:ascii="Arial" w:hAnsi="Arial" w:cs="Arial"/>
        </w:rPr>
        <w:t>n</w:t>
      </w:r>
      <w:r w:rsidR="0073495A" w:rsidRPr="00911F7B">
        <w:rPr>
          <w:rFonts w:ascii="Arial" w:hAnsi="Arial" w:cs="Arial"/>
        </w:rPr>
        <w:t xml:space="preserve"> </w:t>
      </w:r>
      <w:r w:rsidR="009F5C6D" w:rsidRPr="00911F7B">
        <w:rPr>
          <w:rFonts w:ascii="Arial" w:hAnsi="Arial" w:cs="Arial"/>
        </w:rPr>
        <w:t xml:space="preserve">individual’s </w:t>
      </w:r>
      <w:r w:rsidR="00A569BA" w:rsidRPr="00911F7B">
        <w:rPr>
          <w:rFonts w:ascii="Arial" w:hAnsi="Arial" w:cs="Arial"/>
        </w:rPr>
        <w:t>desire/</w:t>
      </w:r>
      <w:r w:rsidR="009F5C6D" w:rsidRPr="00911F7B">
        <w:rPr>
          <w:rFonts w:ascii="Arial" w:hAnsi="Arial" w:cs="Arial"/>
        </w:rPr>
        <w:t>right to control</w:t>
      </w:r>
      <w:r w:rsidR="0073495A" w:rsidRPr="00911F7B">
        <w:rPr>
          <w:rFonts w:ascii="Arial" w:hAnsi="Arial" w:cs="Arial"/>
        </w:rPr>
        <w:t xml:space="preserve"> access </w:t>
      </w:r>
      <w:r w:rsidR="00A569BA" w:rsidRPr="00911F7B">
        <w:rPr>
          <w:rFonts w:ascii="Arial" w:hAnsi="Arial" w:cs="Arial"/>
        </w:rPr>
        <w:t xml:space="preserve">to or to place limits on whom they interact with or whom they provide personal information.  </w:t>
      </w:r>
      <w:r w:rsidR="009F5C6D" w:rsidRPr="00911F7B">
        <w:rPr>
          <w:rFonts w:ascii="Arial" w:hAnsi="Arial" w:cs="Arial"/>
        </w:rPr>
        <w:t xml:space="preserve">Privacy applies to the person.  </w:t>
      </w:r>
      <w:r w:rsidR="00637689" w:rsidRPr="00911F7B">
        <w:rPr>
          <w:rFonts w:ascii="Arial" w:hAnsi="Arial" w:cs="Arial"/>
        </w:rPr>
        <w:t xml:space="preserve">Examples of appropriate responses include: </w:t>
      </w:r>
      <w:r w:rsidR="00B84B0E" w:rsidRPr="00911F7B">
        <w:rPr>
          <w:rFonts w:ascii="Arial" w:hAnsi="Arial" w:cs="Arial"/>
        </w:rPr>
        <w:t>“</w:t>
      </w:r>
      <w:r w:rsidR="00637689" w:rsidRPr="00911F7B">
        <w:rPr>
          <w:rFonts w:ascii="Arial" w:hAnsi="Arial" w:cs="Arial"/>
        </w:rPr>
        <w:t xml:space="preserve">participant only meets with a study coordinator in a </w:t>
      </w:r>
      <w:r w:rsidR="00063425" w:rsidRPr="00911F7B">
        <w:rPr>
          <w:rFonts w:ascii="Arial" w:hAnsi="Arial" w:cs="Arial"/>
        </w:rPr>
        <w:t xml:space="preserve">private office </w:t>
      </w:r>
      <w:r w:rsidR="00637689" w:rsidRPr="00911F7B">
        <w:rPr>
          <w:rFonts w:ascii="Arial" w:hAnsi="Arial" w:cs="Arial"/>
        </w:rPr>
        <w:t>setting where no one can overhear</w:t>
      </w:r>
      <w:r w:rsidR="00B84B0E" w:rsidRPr="00911F7B">
        <w:rPr>
          <w:rFonts w:ascii="Arial" w:hAnsi="Arial" w:cs="Arial"/>
        </w:rPr>
        <w:t>”</w:t>
      </w:r>
      <w:r w:rsidR="00637689" w:rsidRPr="00911F7B">
        <w:rPr>
          <w:rFonts w:ascii="Arial" w:hAnsi="Arial" w:cs="Arial"/>
        </w:rPr>
        <w:t xml:space="preserve">, or </w:t>
      </w:r>
      <w:r w:rsidR="00B84B0E" w:rsidRPr="00911F7B">
        <w:rPr>
          <w:rFonts w:ascii="Arial" w:hAnsi="Arial" w:cs="Arial"/>
        </w:rPr>
        <w:t>“</w:t>
      </w:r>
      <w:r w:rsidR="00637689" w:rsidRPr="00911F7B">
        <w:rPr>
          <w:rFonts w:ascii="Arial" w:hAnsi="Arial" w:cs="Arial"/>
        </w:rPr>
        <w:t>the participant is reminded that they are free to refuse to answer any questions that they do not feel comfortable answering.</w:t>
      </w:r>
      <w:r w:rsidR="00B84B0E" w:rsidRPr="00911F7B">
        <w:rPr>
          <w:rFonts w:ascii="Arial" w:hAnsi="Arial" w:cs="Arial"/>
        </w:rPr>
        <w:t>”</w:t>
      </w:r>
      <w:r w:rsidR="00637689" w:rsidRPr="00911F7B">
        <w:rPr>
          <w:rFonts w:ascii="Arial" w:hAnsi="Arial" w:cs="Arial"/>
        </w:rPr>
        <w:t xml:space="preserve">  </w:t>
      </w:r>
    </w:p>
    <w:p w14:paraId="745DB578" w14:textId="616EF852" w:rsidR="002E4889" w:rsidRPr="00911F7B" w:rsidRDefault="002E4889"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r w:rsidR="00C101EF">
        <w:rPr>
          <w:rFonts w:ascii="Arial" w:hAnsi="Arial" w:cs="Arial"/>
        </w:rPr>
        <w:t xml:space="preserve">All surveys are conducted anonymously </w:t>
      </w:r>
      <w:proofErr w:type="gramStart"/>
      <w:r w:rsidR="00C101EF">
        <w:rPr>
          <w:rFonts w:ascii="Arial" w:hAnsi="Arial" w:cs="Arial"/>
        </w:rPr>
        <w:t>online,</w:t>
      </w:r>
      <w:proofErr w:type="gramEnd"/>
      <w:r w:rsidR="00C101EF">
        <w:rPr>
          <w:rFonts w:ascii="Arial" w:hAnsi="Arial" w:cs="Arial"/>
        </w:rPr>
        <w:t xml:space="preserve"> no participants will be asked for any identifying information.</w:t>
      </w:r>
    </w:p>
    <w:p w14:paraId="79352444" w14:textId="5FCD63A7" w:rsidR="00671D85" w:rsidRPr="00CB44E7" w:rsidRDefault="00671D85" w:rsidP="006A57A5">
      <w:pPr>
        <w:spacing w:line="276" w:lineRule="auto"/>
        <w:rPr>
          <w:rFonts w:ascii="Arial" w:hAnsi="Arial" w:cs="Arial"/>
          <w:b/>
        </w:rPr>
      </w:pPr>
      <w:bookmarkStart w:id="16" w:name="_Toc429041073"/>
      <w:bookmarkStart w:id="17" w:name="_Toc429041074"/>
      <w:bookmarkStart w:id="18" w:name="_Toc429041075"/>
      <w:bookmarkStart w:id="19" w:name="_Toc440956519"/>
      <w:bookmarkEnd w:id="16"/>
      <w:bookmarkEnd w:id="17"/>
      <w:bookmarkEnd w:id="18"/>
    </w:p>
    <w:p w14:paraId="06BD2CB5" w14:textId="6B6BB8AD" w:rsidR="00D13825" w:rsidRPr="00911F7B" w:rsidRDefault="00FA5567" w:rsidP="006A57A5">
      <w:pPr>
        <w:spacing w:line="276" w:lineRule="auto"/>
        <w:rPr>
          <w:rFonts w:ascii="Arial" w:hAnsi="Arial" w:cs="Arial"/>
          <w:b/>
          <w:sz w:val="28"/>
        </w:rPr>
      </w:pPr>
      <w:r w:rsidRPr="00911F7B">
        <w:rPr>
          <w:rFonts w:ascii="Arial" w:hAnsi="Arial" w:cs="Arial"/>
          <w:b/>
          <w:sz w:val="28"/>
        </w:rPr>
        <w:t>1</w:t>
      </w:r>
      <w:r w:rsidR="007F4AEE">
        <w:rPr>
          <w:rFonts w:ascii="Arial" w:hAnsi="Arial" w:cs="Arial"/>
          <w:b/>
          <w:sz w:val="28"/>
        </w:rPr>
        <w:t>2</w:t>
      </w:r>
      <w:r w:rsidR="003A1C11" w:rsidRPr="00911F7B">
        <w:rPr>
          <w:rFonts w:ascii="Arial" w:hAnsi="Arial" w:cs="Arial"/>
          <w:b/>
          <w:sz w:val="28"/>
        </w:rPr>
        <w:t xml:space="preserve">.0 </w:t>
      </w:r>
      <w:r w:rsidR="006D6BFF" w:rsidRPr="00911F7B">
        <w:rPr>
          <w:rFonts w:ascii="Arial" w:hAnsi="Arial" w:cs="Arial"/>
          <w:b/>
          <w:sz w:val="28"/>
        </w:rPr>
        <w:t>Confidentiality</w:t>
      </w:r>
      <w:bookmarkEnd w:id="19"/>
    </w:p>
    <w:p w14:paraId="2268D3BA" w14:textId="7CDDD204" w:rsidR="006B0B7A" w:rsidRPr="00911F7B" w:rsidRDefault="003A1C11" w:rsidP="006A57A5">
      <w:pPr>
        <w:spacing w:line="276" w:lineRule="auto"/>
        <w:rPr>
          <w:rFonts w:ascii="Arial" w:hAnsi="Arial" w:cs="Arial"/>
          <w:b/>
        </w:rPr>
      </w:pPr>
      <w:bookmarkStart w:id="20" w:name="_Toc440956520"/>
      <w:r w:rsidRPr="00911F7B">
        <w:rPr>
          <w:rFonts w:ascii="Arial" w:hAnsi="Arial" w:cs="Arial"/>
          <w:b/>
        </w:rPr>
        <w:t xml:space="preserve">A. </w:t>
      </w:r>
      <w:r w:rsidR="006B0B7A" w:rsidRPr="00911F7B">
        <w:rPr>
          <w:rFonts w:ascii="Arial" w:hAnsi="Arial" w:cs="Arial"/>
          <w:b/>
        </w:rPr>
        <w:t>Confidentiality</w:t>
      </w:r>
      <w:r w:rsidR="009F1E81" w:rsidRPr="00911F7B">
        <w:rPr>
          <w:rFonts w:ascii="Arial" w:hAnsi="Arial" w:cs="Arial"/>
          <w:b/>
        </w:rPr>
        <w:t>/Security</w:t>
      </w:r>
      <w:r w:rsidR="00A861C6" w:rsidRPr="00911F7B">
        <w:rPr>
          <w:rFonts w:ascii="Arial" w:hAnsi="Arial" w:cs="Arial"/>
          <w:b/>
        </w:rPr>
        <w:t xml:space="preserve"> of Study Data</w:t>
      </w:r>
      <w:bookmarkEnd w:id="20"/>
    </w:p>
    <w:p w14:paraId="2A8F5459" w14:textId="77777777" w:rsidR="00365695" w:rsidRPr="00911F7B" w:rsidRDefault="00365695" w:rsidP="006A57A5">
      <w:pPr>
        <w:spacing w:line="276" w:lineRule="auto"/>
        <w:rPr>
          <w:rFonts w:ascii="Arial" w:hAnsi="Arial" w:cs="Arial"/>
        </w:rPr>
      </w:pPr>
    </w:p>
    <w:p w14:paraId="57A3A2A3" w14:textId="77777777" w:rsidR="00DE10C5" w:rsidRPr="008B25F9" w:rsidRDefault="00905C6B" w:rsidP="008B25F9">
      <w:pPr>
        <w:spacing w:line="276" w:lineRule="auto"/>
        <w:rPr>
          <w:rFonts w:ascii="Arial" w:hAnsi="Arial" w:cs="Arial"/>
        </w:rPr>
      </w:pPr>
      <w:r w:rsidRPr="008B25F9">
        <w:rPr>
          <w:rFonts w:ascii="Arial" w:hAnsi="Arial" w:cs="Arial"/>
        </w:rPr>
        <w:t xml:space="preserve">Describe the local procedures for maintenance of </w:t>
      </w:r>
      <w:r w:rsidR="009F1E81" w:rsidRPr="008B25F9">
        <w:rPr>
          <w:rFonts w:ascii="Arial" w:hAnsi="Arial" w:cs="Arial"/>
        </w:rPr>
        <w:t xml:space="preserve">security and </w:t>
      </w:r>
      <w:r w:rsidRPr="008B25F9">
        <w:rPr>
          <w:rFonts w:ascii="Arial" w:hAnsi="Arial" w:cs="Arial"/>
        </w:rPr>
        <w:t>confidentiality</w:t>
      </w:r>
      <w:r w:rsidR="00EE4060" w:rsidRPr="008B25F9">
        <w:rPr>
          <w:rFonts w:ascii="Arial" w:hAnsi="Arial" w:cs="Arial"/>
        </w:rPr>
        <w:t xml:space="preserve"> of study data</w:t>
      </w:r>
      <w:r w:rsidR="00B75BAA" w:rsidRPr="008B25F9">
        <w:rPr>
          <w:rFonts w:ascii="Arial" w:hAnsi="Arial" w:cs="Arial"/>
        </w:rPr>
        <w:t xml:space="preserve"> and any records that will be reviewed</w:t>
      </w:r>
      <w:r w:rsidR="0001719A" w:rsidRPr="008B25F9">
        <w:rPr>
          <w:rFonts w:ascii="Arial" w:hAnsi="Arial" w:cs="Arial"/>
        </w:rPr>
        <w:t xml:space="preserve"> for data collection</w:t>
      </w:r>
      <w:r w:rsidR="00EE4060" w:rsidRPr="008B25F9">
        <w:rPr>
          <w:rFonts w:ascii="Arial" w:hAnsi="Arial" w:cs="Arial"/>
        </w:rPr>
        <w:t xml:space="preserve">.  </w:t>
      </w:r>
    </w:p>
    <w:p w14:paraId="07C9CA38" w14:textId="77777777" w:rsidR="008B25F9" w:rsidRPr="008B25F9" w:rsidRDefault="008B25F9" w:rsidP="008B25F9">
      <w:pPr>
        <w:spacing w:line="276" w:lineRule="auto"/>
        <w:rPr>
          <w:rFonts w:ascii="Arial" w:hAnsi="Arial" w:cs="Arial"/>
          <w:b/>
        </w:rPr>
      </w:pPr>
    </w:p>
    <w:p w14:paraId="3BA32BEB" w14:textId="49156931" w:rsidR="00EB6EAF" w:rsidRPr="00911F7B" w:rsidRDefault="00CD3CC9" w:rsidP="008B25F9">
      <w:pPr>
        <w:spacing w:line="276" w:lineRule="auto"/>
        <w:rPr>
          <w:rFonts w:ascii="Arial" w:hAnsi="Arial" w:cs="Arial"/>
        </w:rPr>
      </w:pPr>
      <w:r w:rsidRPr="00911F7B">
        <w:rPr>
          <w:rFonts w:ascii="Arial" w:hAnsi="Arial" w:cs="Arial"/>
        </w:rPr>
        <w:t>NOTE: Confidentiality refers to how data collected about individuals for the research will be protected b</w:t>
      </w:r>
      <w:r w:rsidR="008B25F9">
        <w:rPr>
          <w:rFonts w:ascii="Arial" w:hAnsi="Arial" w:cs="Arial"/>
        </w:rPr>
        <w:t xml:space="preserve">y the researcher from release. </w:t>
      </w:r>
      <w:r w:rsidRPr="00911F7B">
        <w:rPr>
          <w:rFonts w:ascii="Arial" w:hAnsi="Arial" w:cs="Arial"/>
        </w:rPr>
        <w:t>Confidentiality applies to the data.</w:t>
      </w:r>
    </w:p>
    <w:p w14:paraId="6EF90CC8" w14:textId="77777777" w:rsidR="00CD3CC9" w:rsidRPr="00911F7B" w:rsidRDefault="00CD3CC9" w:rsidP="006A57A5">
      <w:pPr>
        <w:spacing w:line="276" w:lineRule="auto"/>
        <w:ind w:left="720"/>
        <w:rPr>
          <w:rFonts w:ascii="Arial" w:hAnsi="Arial" w:cs="Arial"/>
        </w:rPr>
      </w:pPr>
    </w:p>
    <w:p w14:paraId="7DD8B501" w14:textId="1DCC4114" w:rsidR="00963567" w:rsidRPr="00911F7B" w:rsidRDefault="00FA5567" w:rsidP="00FA5567">
      <w:pPr>
        <w:spacing w:line="276" w:lineRule="auto"/>
        <w:rPr>
          <w:rFonts w:ascii="Arial" w:hAnsi="Arial" w:cs="Arial"/>
        </w:rPr>
      </w:pPr>
      <w:r w:rsidRPr="00911F7B">
        <w:rPr>
          <w:rFonts w:ascii="Arial" w:hAnsi="Arial" w:cs="Arial"/>
        </w:rPr>
        <w:t>1</w:t>
      </w:r>
      <w:r w:rsidR="007F4AEE">
        <w:rPr>
          <w:rFonts w:ascii="Arial" w:hAnsi="Arial" w:cs="Arial"/>
        </w:rPr>
        <w:t>2</w:t>
      </w:r>
      <w:r w:rsidR="00EB6EAF" w:rsidRPr="00911F7B">
        <w:rPr>
          <w:rFonts w:ascii="Arial" w:hAnsi="Arial" w:cs="Arial"/>
        </w:rPr>
        <w:t>.1</w:t>
      </w:r>
      <w:r w:rsidR="00DE10C5" w:rsidRPr="00911F7B">
        <w:rPr>
          <w:rFonts w:ascii="Arial" w:hAnsi="Arial" w:cs="Arial"/>
        </w:rPr>
        <w:tab/>
      </w:r>
      <w:r w:rsidR="00963567" w:rsidRPr="00911F7B">
        <w:rPr>
          <w:rFonts w:ascii="Arial" w:hAnsi="Arial" w:cs="Arial"/>
        </w:rPr>
        <w:t xml:space="preserve">Where and how will all data and records be stored?  Include information about: </w:t>
      </w:r>
      <w:r w:rsidR="00CD3CC9" w:rsidRPr="00911F7B">
        <w:rPr>
          <w:rFonts w:ascii="Arial" w:hAnsi="Arial" w:cs="Arial"/>
        </w:rPr>
        <w:t>locked cabinet/locked office</w:t>
      </w:r>
      <w:r w:rsidR="00963567" w:rsidRPr="00911F7B">
        <w:rPr>
          <w:rFonts w:ascii="Arial" w:hAnsi="Arial" w:cs="Arial"/>
        </w:rPr>
        <w:t xml:space="preserve">, authorization of access, </w:t>
      </w:r>
      <w:r w:rsidR="009F1E81" w:rsidRPr="00911F7B">
        <w:rPr>
          <w:rFonts w:ascii="Arial" w:hAnsi="Arial" w:cs="Arial"/>
        </w:rPr>
        <w:t xml:space="preserve">certificates of confidentiality, </w:t>
      </w:r>
      <w:r w:rsidR="00963567" w:rsidRPr="00911F7B">
        <w:rPr>
          <w:rFonts w:ascii="Arial" w:hAnsi="Arial" w:cs="Arial"/>
        </w:rPr>
        <w:t>and separation of identifiers and data, as applicable.  Include p</w:t>
      </w:r>
      <w:r w:rsidR="00ED33D8" w:rsidRPr="00911F7B">
        <w:rPr>
          <w:rFonts w:ascii="Arial" w:hAnsi="Arial" w:cs="Arial"/>
        </w:rPr>
        <w:t>hysical (</w:t>
      </w:r>
      <w:r w:rsidR="00901EFE" w:rsidRPr="00911F7B">
        <w:rPr>
          <w:rFonts w:ascii="Arial" w:hAnsi="Arial" w:cs="Arial"/>
        </w:rPr>
        <w:t>e.g.,</w:t>
      </w:r>
      <w:r w:rsidR="00ED33D8" w:rsidRPr="00911F7B">
        <w:rPr>
          <w:rFonts w:ascii="Arial" w:hAnsi="Arial" w:cs="Arial"/>
        </w:rPr>
        <w:t xml:space="preserve"> paper)</w:t>
      </w:r>
      <w:r w:rsidR="00963567" w:rsidRPr="00911F7B">
        <w:rPr>
          <w:rFonts w:ascii="Arial" w:hAnsi="Arial" w:cs="Arial"/>
        </w:rPr>
        <w:t xml:space="preserve"> and electronic files</w:t>
      </w:r>
      <w:r w:rsidR="00DF08F8" w:rsidRPr="00911F7B">
        <w:rPr>
          <w:rFonts w:ascii="Arial" w:hAnsi="Arial" w:cs="Arial"/>
        </w:rPr>
        <w:t xml:space="preserve"> (e.g., storage of data in </w:t>
      </w:r>
      <w:proofErr w:type="spellStart"/>
      <w:r w:rsidR="00DF08F8" w:rsidRPr="00911F7B">
        <w:rPr>
          <w:rFonts w:ascii="Arial" w:hAnsi="Arial" w:cs="Arial"/>
        </w:rPr>
        <w:t>REDCap</w:t>
      </w:r>
      <w:proofErr w:type="spellEnd"/>
      <w:r w:rsidR="00DF08F8" w:rsidRPr="00911F7B">
        <w:rPr>
          <w:rFonts w:ascii="Arial" w:hAnsi="Arial" w:cs="Arial"/>
        </w:rPr>
        <w:t>) password protection, encryption</w:t>
      </w:r>
      <w:r w:rsidR="00963567" w:rsidRPr="00911F7B">
        <w:rPr>
          <w:rFonts w:ascii="Arial" w:hAnsi="Arial" w:cs="Arial"/>
        </w:rPr>
        <w:t>.</w:t>
      </w:r>
    </w:p>
    <w:p w14:paraId="1983EFE8" w14:textId="6B732904" w:rsidR="002D40C4" w:rsidRDefault="00EB6EAF" w:rsidP="002D40C4">
      <w:r w:rsidRPr="00911F7B">
        <w:rPr>
          <w:rFonts w:ascii="Arial" w:hAnsi="Arial" w:cs="Arial"/>
        </w:rPr>
        <w:t xml:space="preserve">Response: </w:t>
      </w:r>
      <w:r w:rsidR="002D40C4">
        <w:t xml:space="preserve">All data will be stored on secure Stony Brook serves and share drives.  No PHI or person data will be collected. The raw data will be downloaded from SBU Qualtrics into SPSS data file and will be stored in the SBU SINC site folded of </w:t>
      </w:r>
      <w:r w:rsidR="00426099">
        <w:t>Joy Kling</w:t>
      </w:r>
      <w:r w:rsidR="002D40C4">
        <w:t>.</w:t>
      </w:r>
    </w:p>
    <w:p w14:paraId="36F33E6D" w14:textId="759744FC" w:rsidR="00EB6EAF" w:rsidRPr="00911F7B" w:rsidRDefault="00EB6EAF" w:rsidP="006A57A5">
      <w:pPr>
        <w:shd w:val="clear" w:color="auto" w:fill="F2F2F2" w:themeFill="background1" w:themeFillShade="F2"/>
        <w:autoSpaceDE/>
        <w:autoSpaceDN/>
        <w:adjustRightInd/>
        <w:spacing w:line="276" w:lineRule="auto"/>
        <w:rPr>
          <w:rFonts w:ascii="Arial" w:hAnsi="Arial" w:cs="Arial"/>
        </w:rPr>
      </w:pPr>
    </w:p>
    <w:p w14:paraId="276FE419" w14:textId="77777777" w:rsidR="00671D85" w:rsidRPr="00911F7B" w:rsidRDefault="00671D85" w:rsidP="006A57A5">
      <w:pPr>
        <w:spacing w:line="276" w:lineRule="auto"/>
        <w:ind w:left="720"/>
        <w:rPr>
          <w:rFonts w:ascii="Arial" w:hAnsi="Arial" w:cs="Arial"/>
        </w:rPr>
      </w:pPr>
    </w:p>
    <w:p w14:paraId="0A8E5CBD" w14:textId="290546EF" w:rsidR="006B0B7A" w:rsidRPr="002120FF" w:rsidRDefault="00FA5567" w:rsidP="00FA5567">
      <w:pPr>
        <w:spacing w:line="276" w:lineRule="auto"/>
        <w:rPr>
          <w:rFonts w:ascii="Arial" w:hAnsi="Arial" w:cs="Arial"/>
        </w:rPr>
      </w:pPr>
      <w:r w:rsidRPr="002120FF">
        <w:rPr>
          <w:rFonts w:ascii="Arial" w:hAnsi="Arial" w:cs="Arial"/>
        </w:rPr>
        <w:t>1</w:t>
      </w:r>
      <w:r w:rsidR="007F4AEE" w:rsidRPr="002120FF">
        <w:rPr>
          <w:rFonts w:ascii="Arial" w:hAnsi="Arial" w:cs="Arial"/>
        </w:rPr>
        <w:t>2</w:t>
      </w:r>
      <w:r w:rsidRPr="002120FF">
        <w:rPr>
          <w:rFonts w:ascii="Arial" w:hAnsi="Arial" w:cs="Arial"/>
        </w:rPr>
        <w:t>.2</w:t>
      </w:r>
      <w:r w:rsidR="00EB6EAF" w:rsidRPr="002120FF">
        <w:rPr>
          <w:rFonts w:ascii="Arial" w:hAnsi="Arial" w:cs="Arial"/>
        </w:rPr>
        <w:tab/>
      </w:r>
      <w:r w:rsidR="006B0B7A" w:rsidRPr="002120FF">
        <w:rPr>
          <w:rFonts w:ascii="Arial" w:hAnsi="Arial" w:cs="Arial"/>
        </w:rPr>
        <w:t>Who will have access to the data?</w:t>
      </w:r>
    </w:p>
    <w:p w14:paraId="1ABCF5CA" w14:textId="0DF9D168" w:rsidR="00EB6EAF" w:rsidRPr="00911F7B" w:rsidRDefault="00EB6EAF" w:rsidP="006A57A5">
      <w:pPr>
        <w:shd w:val="clear" w:color="auto" w:fill="F2F2F2" w:themeFill="background1" w:themeFillShade="F2"/>
        <w:autoSpaceDE/>
        <w:autoSpaceDN/>
        <w:adjustRightInd/>
        <w:spacing w:line="276" w:lineRule="auto"/>
        <w:rPr>
          <w:rFonts w:ascii="Arial" w:hAnsi="Arial" w:cs="Arial"/>
        </w:rPr>
      </w:pPr>
      <w:r w:rsidRPr="002120FF">
        <w:rPr>
          <w:rFonts w:ascii="Arial" w:hAnsi="Arial" w:cs="Arial"/>
        </w:rPr>
        <w:t>Response:</w:t>
      </w:r>
      <w:r w:rsidRPr="00911F7B">
        <w:rPr>
          <w:rFonts w:ascii="Arial" w:hAnsi="Arial" w:cs="Arial"/>
        </w:rPr>
        <w:t xml:space="preserve"> </w:t>
      </w:r>
      <w:r w:rsidR="002D40C4">
        <w:rPr>
          <w:rFonts w:ascii="Arial" w:hAnsi="Arial" w:cs="Arial"/>
        </w:rPr>
        <w:t>The primary research team will have access to the da</w:t>
      </w:r>
      <w:r w:rsidR="002D5B19">
        <w:rPr>
          <w:rFonts w:ascii="Arial" w:hAnsi="Arial" w:cs="Arial"/>
        </w:rPr>
        <w:t>ta.</w:t>
      </w:r>
    </w:p>
    <w:p w14:paraId="288D31F8" w14:textId="4A967EC5" w:rsidR="002E493B" w:rsidRPr="00586225" w:rsidRDefault="002E493B" w:rsidP="002E493B">
      <w:pPr>
        <w:pStyle w:val="Default"/>
        <w:rPr>
          <w:rFonts w:ascii="Arial" w:hAnsi="Arial" w:cs="Arial"/>
        </w:rPr>
      </w:pPr>
      <w:r>
        <w:rPr>
          <w:rFonts w:ascii="Arial" w:hAnsi="Arial" w:cs="Arial"/>
        </w:rPr>
        <w:t xml:space="preserve">NOTE: </w:t>
      </w:r>
      <w:r w:rsidRPr="002120FF">
        <w:rPr>
          <w:rFonts w:ascii="Arial" w:hAnsi="Arial" w:cs="Arial"/>
        </w:rPr>
        <w:t>If there are plans to share datasets with unrestricted access, adjust language in the consent form to reflect this. Consider including the phrase: “</w:t>
      </w:r>
      <w:r w:rsidRPr="002120FF">
        <w:rPr>
          <w:rFonts w:ascii="Arial" w:hAnsi="Arial" w:cs="Arial"/>
          <w:i/>
          <w:iCs/>
        </w:rPr>
        <w:t>Your data and biospecimens will be shared in a way where anybody around the world can gain access to them without review.”</w:t>
      </w:r>
      <w:r w:rsidRPr="00586225">
        <w:rPr>
          <w:rFonts w:ascii="Arial" w:hAnsi="Arial" w:cs="Arial"/>
          <w:i/>
          <w:iCs/>
        </w:rPr>
        <w:t xml:space="preserve"> </w:t>
      </w:r>
    </w:p>
    <w:p w14:paraId="18020961" w14:textId="4BC2C073" w:rsidR="00671D85" w:rsidRPr="00911F7B" w:rsidRDefault="00671D85" w:rsidP="002E493B">
      <w:pPr>
        <w:spacing w:line="276" w:lineRule="auto"/>
        <w:rPr>
          <w:rFonts w:ascii="Arial" w:hAnsi="Arial" w:cs="Arial"/>
        </w:rPr>
      </w:pPr>
    </w:p>
    <w:p w14:paraId="212E8084" w14:textId="091E60B8" w:rsidR="00BA0EA3" w:rsidRPr="00911F7B" w:rsidRDefault="00FA5567" w:rsidP="00FA5567">
      <w:pPr>
        <w:spacing w:line="276" w:lineRule="auto"/>
        <w:rPr>
          <w:rFonts w:ascii="Arial" w:hAnsi="Arial" w:cs="Arial"/>
        </w:rPr>
      </w:pPr>
      <w:r w:rsidRPr="00911F7B">
        <w:rPr>
          <w:rFonts w:ascii="Arial" w:hAnsi="Arial" w:cs="Arial"/>
        </w:rPr>
        <w:t>1</w:t>
      </w:r>
      <w:r w:rsidR="007F4AEE">
        <w:rPr>
          <w:rFonts w:ascii="Arial" w:hAnsi="Arial" w:cs="Arial"/>
        </w:rPr>
        <w:t>2</w:t>
      </w:r>
      <w:r w:rsidRPr="00911F7B">
        <w:rPr>
          <w:rFonts w:ascii="Arial" w:hAnsi="Arial" w:cs="Arial"/>
        </w:rPr>
        <w:t>.3</w:t>
      </w:r>
      <w:r w:rsidR="00EB6EAF" w:rsidRPr="00911F7B">
        <w:rPr>
          <w:rFonts w:ascii="Arial" w:hAnsi="Arial" w:cs="Arial"/>
        </w:rPr>
        <w:tab/>
      </w:r>
      <w:r w:rsidR="00D177AC" w:rsidRPr="00911F7B">
        <w:rPr>
          <w:rFonts w:ascii="Arial" w:hAnsi="Arial" w:cs="Arial"/>
        </w:rPr>
        <w:t>How will</w:t>
      </w:r>
      <w:r w:rsidR="00E145FA" w:rsidRPr="00911F7B">
        <w:rPr>
          <w:rFonts w:ascii="Arial" w:hAnsi="Arial" w:cs="Arial"/>
        </w:rPr>
        <w:t xml:space="preserve"> the</w:t>
      </w:r>
      <w:r w:rsidR="00D177AC" w:rsidRPr="00911F7B">
        <w:rPr>
          <w:rFonts w:ascii="Arial" w:hAnsi="Arial" w:cs="Arial"/>
        </w:rPr>
        <w:t xml:space="preserve"> data be transported</w:t>
      </w:r>
      <w:r w:rsidR="009F1E81" w:rsidRPr="00911F7B">
        <w:rPr>
          <w:rFonts w:ascii="Arial" w:hAnsi="Arial" w:cs="Arial"/>
        </w:rPr>
        <w:t>/transmitted</w:t>
      </w:r>
      <w:r w:rsidR="00DF08F8" w:rsidRPr="00911F7B">
        <w:rPr>
          <w:rFonts w:ascii="Arial" w:hAnsi="Arial" w:cs="Arial"/>
        </w:rPr>
        <w:t xml:space="preserve"> (if applicable)</w:t>
      </w:r>
      <w:r w:rsidR="00D177AC" w:rsidRPr="00911F7B">
        <w:rPr>
          <w:rFonts w:ascii="Arial" w:hAnsi="Arial" w:cs="Arial"/>
        </w:rPr>
        <w:t>?</w:t>
      </w:r>
    </w:p>
    <w:p w14:paraId="581206DA" w14:textId="23A5678B" w:rsidR="008B25F9" w:rsidRPr="002E493B" w:rsidRDefault="00EB6EAF" w:rsidP="002E493B">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bookmarkStart w:id="21" w:name="_Toc440956521"/>
      <w:r w:rsidR="00C101EF">
        <w:rPr>
          <w:rFonts w:ascii="Arial" w:hAnsi="Arial" w:cs="Arial"/>
        </w:rPr>
        <w:t>Data will be transported via survey and remain digital in our archives.</w:t>
      </w:r>
    </w:p>
    <w:p w14:paraId="60E626FC" w14:textId="77777777" w:rsidR="00C20D9E" w:rsidRDefault="00C20D9E" w:rsidP="00C45545">
      <w:pPr>
        <w:pStyle w:val="Default"/>
        <w:rPr>
          <w:rFonts w:ascii="Arial" w:hAnsi="Arial" w:cs="Arial"/>
        </w:rPr>
      </w:pPr>
    </w:p>
    <w:p w14:paraId="1B91C3CC" w14:textId="2B0EF660" w:rsidR="00C45545" w:rsidRDefault="00C45545" w:rsidP="00C45545">
      <w:pPr>
        <w:pStyle w:val="Default"/>
        <w:rPr>
          <w:rFonts w:ascii="Arial" w:hAnsi="Arial" w:cs="Arial"/>
        </w:rPr>
      </w:pPr>
      <w:r w:rsidRPr="002120FF">
        <w:rPr>
          <w:rFonts w:ascii="Arial" w:hAnsi="Arial" w:cs="Arial"/>
        </w:rPr>
        <w:t>12.4</w:t>
      </w:r>
      <w:r w:rsidRPr="002120FF">
        <w:rPr>
          <w:rFonts w:ascii="Arial" w:hAnsi="Arial" w:cs="Arial"/>
        </w:rPr>
        <w:tab/>
      </w:r>
      <w:r w:rsidR="002D4745" w:rsidRPr="002120FF">
        <w:rPr>
          <w:rFonts w:ascii="Arial" w:hAnsi="Arial" w:cs="Arial"/>
        </w:rPr>
        <w:t>Describe i</w:t>
      </w:r>
      <w:r w:rsidRPr="002120FF">
        <w:rPr>
          <w:rFonts w:ascii="Arial" w:hAnsi="Arial" w:cs="Arial"/>
        </w:rPr>
        <w:t xml:space="preserve">f identifiers will be retained, deidentification of the data is not feasible, or </w:t>
      </w:r>
      <w:r w:rsidR="009C5F31" w:rsidRPr="002120FF">
        <w:rPr>
          <w:rFonts w:ascii="Arial" w:hAnsi="Arial" w:cs="Arial"/>
        </w:rPr>
        <w:t>whether there are</w:t>
      </w:r>
      <w:r w:rsidRPr="002120FF">
        <w:rPr>
          <w:rFonts w:ascii="Arial" w:hAnsi="Arial" w:cs="Arial"/>
        </w:rPr>
        <w:t xml:space="preserve"> circumstances in which re-identification may be possible</w:t>
      </w:r>
      <w:r w:rsidR="002D4745" w:rsidRPr="002120FF">
        <w:rPr>
          <w:rFonts w:ascii="Arial" w:hAnsi="Arial" w:cs="Arial"/>
        </w:rPr>
        <w:t>.</w:t>
      </w:r>
    </w:p>
    <w:p w14:paraId="56DDC03D" w14:textId="4EFBCEF7" w:rsidR="0077212F" w:rsidRPr="00911F7B" w:rsidRDefault="0077212F" w:rsidP="0077212F">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r w:rsidR="002D5B19">
        <w:rPr>
          <w:rFonts w:ascii="Arial" w:hAnsi="Arial" w:cs="Arial"/>
        </w:rPr>
        <w:t xml:space="preserve">The surveys will be identified only through </w:t>
      </w:r>
      <w:r w:rsidR="00426099">
        <w:rPr>
          <w:rFonts w:ascii="Arial" w:hAnsi="Arial" w:cs="Arial"/>
        </w:rPr>
        <w:t xml:space="preserve">cohort year. </w:t>
      </w:r>
      <w:r w:rsidR="002D5B19">
        <w:rPr>
          <w:rFonts w:ascii="Arial" w:hAnsi="Arial" w:cs="Arial"/>
        </w:rPr>
        <w:t>All surveys will be collected anonymously</w:t>
      </w:r>
      <w:r w:rsidR="00426099">
        <w:rPr>
          <w:rFonts w:ascii="Arial" w:hAnsi="Arial" w:cs="Arial"/>
        </w:rPr>
        <w:t xml:space="preserve">. </w:t>
      </w:r>
    </w:p>
    <w:p w14:paraId="1813E032" w14:textId="77777777" w:rsidR="0077212F" w:rsidRDefault="0077212F" w:rsidP="00C45545">
      <w:pPr>
        <w:pStyle w:val="Default"/>
        <w:rPr>
          <w:rFonts w:ascii="Arial" w:hAnsi="Arial" w:cs="Arial"/>
        </w:rPr>
      </w:pPr>
    </w:p>
    <w:p w14:paraId="3F95F20F" w14:textId="77777777" w:rsidR="002D4745" w:rsidRDefault="002D4745" w:rsidP="00C20D9E">
      <w:pPr>
        <w:pStyle w:val="Default"/>
        <w:rPr>
          <w:rFonts w:ascii="Arial" w:hAnsi="Arial" w:cs="Arial"/>
        </w:rPr>
      </w:pPr>
    </w:p>
    <w:p w14:paraId="7D59A99A" w14:textId="77777777" w:rsidR="00586225" w:rsidRDefault="00586225" w:rsidP="006A57A5">
      <w:pPr>
        <w:spacing w:line="276" w:lineRule="auto"/>
        <w:rPr>
          <w:rFonts w:ascii="Arial" w:hAnsi="Arial" w:cs="Arial"/>
          <w:b/>
          <w:sz w:val="28"/>
        </w:rPr>
      </w:pPr>
    </w:p>
    <w:p w14:paraId="1DF1AB20" w14:textId="13C2316B" w:rsidR="00C45545" w:rsidRDefault="00C45545" w:rsidP="006A57A5">
      <w:pPr>
        <w:spacing w:line="276" w:lineRule="auto"/>
        <w:rPr>
          <w:rFonts w:ascii="Arial" w:hAnsi="Arial" w:cs="Arial"/>
        </w:rPr>
      </w:pPr>
      <w:r w:rsidRPr="002120FF">
        <w:rPr>
          <w:rFonts w:ascii="Arial" w:hAnsi="Arial" w:cs="Arial"/>
        </w:rPr>
        <w:t>12.</w:t>
      </w:r>
      <w:r w:rsidR="002E493B" w:rsidRPr="002120FF">
        <w:rPr>
          <w:rFonts w:ascii="Arial" w:hAnsi="Arial" w:cs="Arial"/>
        </w:rPr>
        <w:t>5</w:t>
      </w:r>
      <w:r w:rsidRPr="002120FF">
        <w:rPr>
          <w:rFonts w:ascii="Arial" w:hAnsi="Arial" w:cs="Arial"/>
        </w:rPr>
        <w:tab/>
      </w:r>
      <w:r w:rsidR="009F50BE" w:rsidRPr="002120FF">
        <w:rPr>
          <w:rFonts w:ascii="Arial" w:hAnsi="Arial" w:cs="Arial"/>
        </w:rPr>
        <w:t>If this study includes</w:t>
      </w:r>
      <w:r w:rsidR="0025368B" w:rsidRPr="002120FF">
        <w:rPr>
          <w:rFonts w:ascii="Arial" w:hAnsi="Arial" w:cs="Arial"/>
        </w:rPr>
        <w:t xml:space="preserve"> </w:t>
      </w:r>
      <w:r w:rsidRPr="002120FF">
        <w:rPr>
          <w:rFonts w:ascii="Arial" w:hAnsi="Arial" w:cs="Arial"/>
        </w:rPr>
        <w:t>data collected from</w:t>
      </w:r>
      <w:r w:rsidR="0080603C" w:rsidRPr="002120FF">
        <w:rPr>
          <w:rFonts w:ascii="Arial" w:hAnsi="Arial" w:cs="Arial"/>
        </w:rPr>
        <w:t xml:space="preserve"> individuals, groups, or populations with unique </w:t>
      </w:r>
      <w:r w:rsidR="00DC735D" w:rsidRPr="002120FF">
        <w:rPr>
          <w:rFonts w:ascii="Arial" w:hAnsi="Arial" w:cs="Arial"/>
        </w:rPr>
        <w:t>attributes</w:t>
      </w:r>
      <w:r w:rsidRPr="002120FF">
        <w:rPr>
          <w:rFonts w:ascii="Arial" w:hAnsi="Arial" w:cs="Arial"/>
        </w:rPr>
        <w:t xml:space="preserve"> (e.g., Tribal Nations, international </w:t>
      </w:r>
      <w:proofErr w:type="gramStart"/>
      <w:r w:rsidR="009F50BE" w:rsidRPr="002120FF">
        <w:rPr>
          <w:rFonts w:ascii="Arial" w:hAnsi="Arial" w:cs="Arial"/>
        </w:rPr>
        <w:t>sites</w:t>
      </w:r>
      <w:r w:rsidR="0025368B" w:rsidRPr="002120FF">
        <w:rPr>
          <w:rFonts w:ascii="Arial" w:hAnsi="Arial" w:cs="Arial"/>
        </w:rPr>
        <w:t xml:space="preserve"> </w:t>
      </w:r>
      <w:r w:rsidRPr="002120FF">
        <w:rPr>
          <w:rFonts w:ascii="Arial" w:hAnsi="Arial" w:cs="Arial"/>
        </w:rPr>
        <w:t>)</w:t>
      </w:r>
      <w:proofErr w:type="gramEnd"/>
      <w:r>
        <w:rPr>
          <w:rFonts w:ascii="Arial" w:hAnsi="Arial" w:cs="Arial"/>
        </w:rPr>
        <w:t xml:space="preserve"> </w:t>
      </w:r>
      <w:r w:rsidR="0080603C">
        <w:rPr>
          <w:rFonts w:ascii="Arial" w:hAnsi="Arial" w:cs="Arial"/>
        </w:rPr>
        <w:t xml:space="preserve"> that may increase the risk of re-identification</w:t>
      </w:r>
      <w:r w:rsidR="00DC735D">
        <w:rPr>
          <w:rFonts w:ascii="Arial" w:hAnsi="Arial" w:cs="Arial"/>
        </w:rPr>
        <w:t>,</w:t>
      </w:r>
      <w:r w:rsidR="002E493B">
        <w:rPr>
          <w:rFonts w:ascii="Arial" w:hAnsi="Arial" w:cs="Arial"/>
        </w:rPr>
        <w:t xml:space="preserve"> </w:t>
      </w:r>
      <w:r w:rsidR="0025368B">
        <w:rPr>
          <w:rFonts w:ascii="Arial" w:hAnsi="Arial" w:cs="Arial"/>
        </w:rPr>
        <w:t>describe how</w:t>
      </w:r>
      <w:r w:rsidR="0025368B" w:rsidRPr="00472C5B">
        <w:rPr>
          <w:rFonts w:ascii="Arial" w:hAnsi="Arial" w:cs="Arial"/>
        </w:rPr>
        <w:t xml:space="preserve"> </w:t>
      </w:r>
      <w:r w:rsidRPr="00472C5B">
        <w:rPr>
          <w:rFonts w:ascii="Arial" w:hAnsi="Arial" w:cs="Arial"/>
        </w:rPr>
        <w:t>sensitive</w:t>
      </w:r>
      <w:r>
        <w:rPr>
          <w:rFonts w:ascii="Arial" w:hAnsi="Arial" w:cs="Arial"/>
        </w:rPr>
        <w:t xml:space="preserve"> information</w:t>
      </w:r>
      <w:r w:rsidRPr="00472C5B">
        <w:rPr>
          <w:rFonts w:ascii="Arial" w:hAnsi="Arial" w:cs="Arial"/>
        </w:rPr>
        <w:t xml:space="preserve"> regarding potentially stigmatizing traits, illegal behaviors, or other information that could be perceived as causing group harm or used for discriminatory purposes</w:t>
      </w:r>
      <w:r w:rsidR="0025368B">
        <w:rPr>
          <w:rFonts w:ascii="Arial" w:hAnsi="Arial" w:cs="Arial"/>
        </w:rPr>
        <w:t xml:space="preserve"> will be protected</w:t>
      </w:r>
      <w:r w:rsidRPr="00472C5B">
        <w:rPr>
          <w:rFonts w:ascii="Arial" w:hAnsi="Arial" w:cs="Arial"/>
        </w:rPr>
        <w:t xml:space="preserve">. </w:t>
      </w:r>
    </w:p>
    <w:p w14:paraId="1580545A" w14:textId="2920FD73" w:rsidR="0025368B" w:rsidRPr="00911F7B" w:rsidRDefault="0025368B" w:rsidP="0025368B">
      <w:pPr>
        <w:shd w:val="clear" w:color="auto" w:fill="F2F2F2" w:themeFill="background1" w:themeFillShade="F2"/>
        <w:autoSpaceDE/>
        <w:autoSpaceDN/>
        <w:adjustRightInd/>
        <w:spacing w:line="276" w:lineRule="auto"/>
        <w:rPr>
          <w:rFonts w:ascii="Arial" w:hAnsi="Arial" w:cs="Arial"/>
        </w:rPr>
      </w:pPr>
      <w:r w:rsidRPr="002120FF">
        <w:rPr>
          <w:rFonts w:ascii="Arial" w:hAnsi="Arial" w:cs="Arial"/>
        </w:rPr>
        <w:t>Response:</w:t>
      </w:r>
      <w:r w:rsidRPr="00911F7B">
        <w:rPr>
          <w:rFonts w:ascii="Arial" w:hAnsi="Arial" w:cs="Arial"/>
        </w:rPr>
        <w:t xml:space="preserve"> </w:t>
      </w:r>
      <w:r w:rsidR="00C101EF">
        <w:rPr>
          <w:rFonts w:ascii="Arial" w:hAnsi="Arial" w:cs="Arial"/>
        </w:rPr>
        <w:t>N/A</w:t>
      </w:r>
    </w:p>
    <w:p w14:paraId="29996D75" w14:textId="77777777" w:rsidR="00C45545" w:rsidRDefault="00C45545" w:rsidP="006A57A5">
      <w:pPr>
        <w:spacing w:line="276" w:lineRule="auto"/>
        <w:rPr>
          <w:rFonts w:ascii="Arial" w:hAnsi="Arial" w:cs="Arial"/>
          <w:b/>
          <w:sz w:val="28"/>
        </w:rPr>
      </w:pPr>
    </w:p>
    <w:p w14:paraId="7C63AD8B" w14:textId="09E143BE" w:rsidR="002E493B" w:rsidRPr="002120FF" w:rsidRDefault="002E493B" w:rsidP="002E493B">
      <w:pPr>
        <w:pStyle w:val="Default"/>
        <w:rPr>
          <w:rFonts w:ascii="Arial" w:hAnsi="Arial" w:cs="Arial"/>
        </w:rPr>
      </w:pPr>
      <w:r w:rsidRPr="002120FF">
        <w:rPr>
          <w:rFonts w:ascii="Arial" w:hAnsi="Arial" w:cs="Arial"/>
        </w:rPr>
        <w:t>12.6</w:t>
      </w:r>
      <w:r w:rsidRPr="002120FF">
        <w:rPr>
          <w:rFonts w:ascii="Arial" w:hAnsi="Arial" w:cs="Arial"/>
        </w:rPr>
        <w:tab/>
        <w:t>Describe circumstances under which a code key may be used to re-link identifying information to data/specimens?</w:t>
      </w:r>
    </w:p>
    <w:p w14:paraId="1705B9FD" w14:textId="3267DC87" w:rsidR="002E493B" w:rsidRPr="00586225" w:rsidRDefault="002E493B" w:rsidP="002E493B">
      <w:pPr>
        <w:shd w:val="clear" w:color="auto" w:fill="F2F2F2" w:themeFill="background1" w:themeFillShade="F2"/>
        <w:autoSpaceDE/>
        <w:autoSpaceDN/>
        <w:adjustRightInd/>
        <w:spacing w:line="276" w:lineRule="auto"/>
        <w:rPr>
          <w:rFonts w:ascii="Arial" w:hAnsi="Arial" w:cs="Arial"/>
        </w:rPr>
      </w:pPr>
      <w:r w:rsidRPr="002120FF">
        <w:rPr>
          <w:rFonts w:ascii="Arial" w:hAnsi="Arial" w:cs="Arial"/>
        </w:rPr>
        <w:lastRenderedPageBreak/>
        <w:t>Response:</w:t>
      </w:r>
      <w:r w:rsidRPr="00911F7B">
        <w:rPr>
          <w:rFonts w:ascii="Arial" w:hAnsi="Arial" w:cs="Arial"/>
        </w:rPr>
        <w:t xml:space="preserve"> </w:t>
      </w:r>
      <w:r w:rsidR="00426099">
        <w:rPr>
          <w:rFonts w:ascii="Arial" w:hAnsi="Arial" w:cs="Arial"/>
        </w:rPr>
        <w:t xml:space="preserve">A </w:t>
      </w:r>
      <w:r w:rsidR="00C30964">
        <w:rPr>
          <w:rFonts w:ascii="Arial" w:hAnsi="Arial" w:cs="Arial"/>
        </w:rPr>
        <w:t xml:space="preserve">Unique ID code (A loved </w:t>
      </w:r>
      <w:proofErr w:type="gramStart"/>
      <w:r w:rsidR="00C30964">
        <w:rPr>
          <w:rFonts w:ascii="Arial" w:hAnsi="Arial" w:cs="Arial"/>
        </w:rPr>
        <w:t>ones</w:t>
      </w:r>
      <w:proofErr w:type="gramEnd"/>
      <w:r w:rsidR="00C30964">
        <w:rPr>
          <w:rFonts w:ascii="Arial" w:hAnsi="Arial" w:cs="Arial"/>
        </w:rPr>
        <w:t xml:space="preserve"> birthday month, 1</w:t>
      </w:r>
      <w:r w:rsidR="00C30964" w:rsidRPr="00C30964">
        <w:rPr>
          <w:rFonts w:ascii="Arial" w:hAnsi="Arial" w:cs="Arial"/>
          <w:vertAlign w:val="superscript"/>
        </w:rPr>
        <w:t>st</w:t>
      </w:r>
      <w:r w:rsidR="00C30964">
        <w:rPr>
          <w:rFonts w:ascii="Arial" w:hAnsi="Arial" w:cs="Arial"/>
        </w:rPr>
        <w:t xml:space="preserve"> 2 letters of a childhood friend, and </w:t>
      </w:r>
      <w:r w:rsidR="001E31BE">
        <w:rPr>
          <w:rFonts w:ascii="Arial" w:hAnsi="Arial" w:cs="Arial"/>
        </w:rPr>
        <w:t>loved ones birthday day</w:t>
      </w:r>
      <w:r w:rsidR="00C30964">
        <w:rPr>
          <w:rFonts w:ascii="Arial" w:hAnsi="Arial" w:cs="Arial"/>
        </w:rPr>
        <w:t xml:space="preserve">) </w:t>
      </w:r>
      <w:r w:rsidR="00426099">
        <w:rPr>
          <w:rFonts w:ascii="Arial" w:hAnsi="Arial" w:cs="Arial"/>
        </w:rPr>
        <w:t>will be selected by the participant to re-link pre and post survey</w:t>
      </w:r>
    </w:p>
    <w:p w14:paraId="5DAACC12" w14:textId="77777777" w:rsidR="002E493B" w:rsidRDefault="002E493B" w:rsidP="006A57A5">
      <w:pPr>
        <w:spacing w:line="276" w:lineRule="auto"/>
        <w:rPr>
          <w:rFonts w:ascii="Arial" w:hAnsi="Arial" w:cs="Arial"/>
          <w:b/>
          <w:sz w:val="28"/>
        </w:rPr>
      </w:pPr>
    </w:p>
    <w:p w14:paraId="1A7CB8EF" w14:textId="30917A6A" w:rsidR="005C2D5D" w:rsidRPr="008B25F9" w:rsidRDefault="003A1C11" w:rsidP="006A57A5">
      <w:pPr>
        <w:spacing w:line="276" w:lineRule="auto"/>
        <w:rPr>
          <w:rFonts w:ascii="Arial" w:hAnsi="Arial" w:cs="Arial"/>
          <w:b/>
          <w:sz w:val="22"/>
        </w:rPr>
      </w:pPr>
      <w:r w:rsidRPr="008B25F9">
        <w:rPr>
          <w:rFonts w:ascii="Arial" w:hAnsi="Arial" w:cs="Arial"/>
          <w:b/>
        </w:rPr>
        <w:t xml:space="preserve">B. </w:t>
      </w:r>
      <w:r w:rsidR="005C2D5D" w:rsidRPr="008B25F9">
        <w:rPr>
          <w:rFonts w:ascii="Arial" w:hAnsi="Arial" w:cs="Arial"/>
          <w:b/>
        </w:rPr>
        <w:t>Confidentiality of Study Specimens</w:t>
      </w:r>
      <w:bookmarkEnd w:id="21"/>
    </w:p>
    <w:p w14:paraId="3DCF6032" w14:textId="77777777" w:rsidR="00142972" w:rsidRPr="00911F7B" w:rsidRDefault="00142972" w:rsidP="006A57A5">
      <w:pPr>
        <w:spacing w:line="276" w:lineRule="auto"/>
        <w:rPr>
          <w:rFonts w:ascii="Arial" w:hAnsi="Arial" w:cs="Arial"/>
        </w:rPr>
      </w:pPr>
    </w:p>
    <w:p w14:paraId="398960A5" w14:textId="780E7B9E" w:rsidR="002C50CA" w:rsidRPr="00911F7B" w:rsidRDefault="00142972" w:rsidP="006A57A5">
      <w:pPr>
        <w:spacing w:line="276" w:lineRule="auto"/>
        <w:rPr>
          <w:rFonts w:ascii="Arial" w:hAnsi="Arial" w:cs="Arial"/>
        </w:rPr>
      </w:pPr>
      <w:r w:rsidRPr="00911F7B">
        <w:rPr>
          <w:rFonts w:ascii="Arial" w:hAnsi="Arial" w:cs="Arial"/>
        </w:rPr>
        <w:t>Describe the local procedures for maintenance of confidentiality of study specimens.</w:t>
      </w:r>
      <w:r w:rsidR="00C45545">
        <w:rPr>
          <w:rFonts w:ascii="Arial" w:hAnsi="Arial" w:cs="Arial"/>
        </w:rPr>
        <w:t xml:space="preserve"> </w:t>
      </w:r>
      <w:r w:rsidRPr="00911F7B">
        <w:rPr>
          <w:rFonts w:ascii="Arial" w:hAnsi="Arial" w:cs="Arial"/>
        </w:rPr>
        <w:t xml:space="preserve"> </w:t>
      </w:r>
      <w:r w:rsidR="00070DC1" w:rsidRPr="00911F7B">
        <w:rPr>
          <w:rFonts w:ascii="Arial" w:hAnsi="Arial" w:cs="Arial"/>
        </w:rPr>
        <w:t xml:space="preserve"> </w:t>
      </w:r>
    </w:p>
    <w:p w14:paraId="664D7BA5" w14:textId="1B290061" w:rsidR="006E3BCF" w:rsidRPr="00911F7B" w:rsidRDefault="00000000" w:rsidP="006A57A5">
      <w:pPr>
        <w:spacing w:line="276" w:lineRule="auto"/>
        <w:rPr>
          <w:rFonts w:ascii="Arial" w:hAnsi="Arial" w:cs="Arial"/>
        </w:rPr>
      </w:pPr>
      <w:sdt>
        <w:sdtPr>
          <w:rPr>
            <w:rFonts w:ascii="Arial" w:hAnsi="Arial" w:cs="Arial"/>
          </w:rPr>
          <w:id w:val="292956528"/>
          <w14:checkbox>
            <w14:checked w14:val="1"/>
            <w14:checkedState w14:val="2612" w14:font="MS Gothic"/>
            <w14:uncheckedState w14:val="2610" w14:font="MS Gothic"/>
          </w14:checkbox>
        </w:sdtPr>
        <w:sdtContent>
          <w:r w:rsidR="002D5B19">
            <w:rPr>
              <w:rFonts w:ascii="MS Gothic" w:eastAsia="MS Gothic" w:hAnsi="MS Gothic" w:cs="Arial" w:hint="eastAsia"/>
            </w:rPr>
            <w:t>☒</w:t>
          </w:r>
        </w:sdtContent>
      </w:sdt>
      <w:r w:rsidR="006E3BCF" w:rsidRPr="00911F7B">
        <w:rPr>
          <w:rFonts w:ascii="Arial" w:hAnsi="Arial" w:cs="Arial"/>
        </w:rPr>
        <w:tab/>
      </w:r>
      <w:r w:rsidR="00365695" w:rsidRPr="008B25F9">
        <w:rPr>
          <w:rFonts w:ascii="Arial" w:hAnsi="Arial" w:cs="Arial"/>
        </w:rPr>
        <w:t>N/A:</w:t>
      </w:r>
      <w:r w:rsidR="00365695" w:rsidRPr="00911F7B">
        <w:rPr>
          <w:rFonts w:ascii="Arial" w:hAnsi="Arial" w:cs="Arial"/>
        </w:rPr>
        <w:t xml:space="preserve">  </w:t>
      </w:r>
      <w:r w:rsidR="006E3BCF" w:rsidRPr="00911F7B">
        <w:rPr>
          <w:rFonts w:ascii="Arial" w:hAnsi="Arial" w:cs="Arial"/>
        </w:rPr>
        <w:t>No specimens will be collected or analyzed in this research.</w:t>
      </w:r>
      <w:r w:rsidR="008B25F9">
        <w:rPr>
          <w:rFonts w:ascii="Arial" w:hAnsi="Arial" w:cs="Arial"/>
        </w:rPr>
        <w:t xml:space="preserve">  </w:t>
      </w:r>
    </w:p>
    <w:p w14:paraId="458D63C0" w14:textId="77777777" w:rsidR="00B877F0" w:rsidRPr="00911F7B" w:rsidRDefault="00B877F0" w:rsidP="006A57A5">
      <w:pPr>
        <w:spacing w:line="276" w:lineRule="auto"/>
        <w:rPr>
          <w:rFonts w:ascii="Arial" w:hAnsi="Arial" w:cs="Arial"/>
        </w:rPr>
      </w:pPr>
    </w:p>
    <w:p w14:paraId="5C388B6C" w14:textId="339C5180" w:rsidR="008C5360" w:rsidRPr="00911F7B" w:rsidRDefault="00FA5567" w:rsidP="00AB13D5">
      <w:pPr>
        <w:rPr>
          <w:rFonts w:ascii="Arial" w:hAnsi="Arial" w:cs="Arial"/>
        </w:rPr>
      </w:pPr>
      <w:r w:rsidRPr="00911F7B">
        <w:rPr>
          <w:rFonts w:ascii="Arial" w:hAnsi="Arial" w:cs="Arial"/>
        </w:rPr>
        <w:t>1</w:t>
      </w:r>
      <w:r w:rsidR="007F4AEE">
        <w:rPr>
          <w:rFonts w:ascii="Arial" w:hAnsi="Arial" w:cs="Arial"/>
        </w:rPr>
        <w:t>2</w:t>
      </w:r>
      <w:r w:rsidRPr="00911F7B">
        <w:rPr>
          <w:rFonts w:ascii="Arial" w:hAnsi="Arial" w:cs="Arial"/>
        </w:rPr>
        <w:t>.</w:t>
      </w:r>
      <w:r w:rsidR="002E493B">
        <w:rPr>
          <w:rFonts w:ascii="Arial" w:hAnsi="Arial" w:cs="Arial"/>
        </w:rPr>
        <w:t>7</w:t>
      </w:r>
      <w:r w:rsidR="003A1602" w:rsidRPr="00911F7B">
        <w:rPr>
          <w:rFonts w:ascii="Arial" w:hAnsi="Arial" w:cs="Arial"/>
        </w:rPr>
        <w:tab/>
      </w:r>
      <w:r w:rsidR="008C5360" w:rsidRPr="00911F7B">
        <w:rPr>
          <w:rFonts w:ascii="Arial" w:hAnsi="Arial" w:cs="Arial"/>
        </w:rPr>
        <w:t xml:space="preserve">Where and how will all </w:t>
      </w:r>
      <w:r w:rsidR="00B877F0" w:rsidRPr="00911F7B">
        <w:rPr>
          <w:rFonts w:ascii="Arial" w:hAnsi="Arial" w:cs="Arial"/>
        </w:rPr>
        <w:t>specimens</w:t>
      </w:r>
      <w:r w:rsidR="008C5360" w:rsidRPr="00911F7B">
        <w:rPr>
          <w:rFonts w:ascii="Arial" w:hAnsi="Arial" w:cs="Arial"/>
        </w:rPr>
        <w:t xml:space="preserve"> be stored?  Include information about: </w:t>
      </w:r>
      <w:r w:rsidR="00DF08F8" w:rsidRPr="00911F7B">
        <w:rPr>
          <w:rFonts w:ascii="Arial" w:hAnsi="Arial" w:cs="Arial"/>
        </w:rPr>
        <w:t xml:space="preserve">locked freezers, </w:t>
      </w:r>
      <w:r w:rsidR="00070585" w:rsidRPr="00911F7B">
        <w:rPr>
          <w:rFonts w:ascii="Arial" w:hAnsi="Arial" w:cs="Arial"/>
        </w:rPr>
        <w:t>locked laboratory</w:t>
      </w:r>
      <w:r w:rsidR="008C5360" w:rsidRPr="00911F7B">
        <w:rPr>
          <w:rFonts w:ascii="Arial" w:hAnsi="Arial" w:cs="Arial"/>
        </w:rPr>
        <w:t xml:space="preserve">, authorization of access, and </w:t>
      </w:r>
      <w:r w:rsidR="00F04CE9" w:rsidRPr="00911F7B">
        <w:rPr>
          <w:rFonts w:ascii="Arial" w:hAnsi="Arial" w:cs="Arial"/>
        </w:rPr>
        <w:t xml:space="preserve">labeling of </w:t>
      </w:r>
      <w:r w:rsidR="000100AF" w:rsidRPr="00911F7B">
        <w:rPr>
          <w:rFonts w:ascii="Arial" w:hAnsi="Arial" w:cs="Arial"/>
        </w:rPr>
        <w:t>specimens</w:t>
      </w:r>
      <w:r w:rsidR="008C5360" w:rsidRPr="00911F7B">
        <w:rPr>
          <w:rFonts w:ascii="Arial" w:hAnsi="Arial" w:cs="Arial"/>
        </w:rPr>
        <w:t xml:space="preserve">, as applicable.  </w:t>
      </w:r>
    </w:p>
    <w:p w14:paraId="241DA2BA" w14:textId="732FFA4B" w:rsidR="003A1602" w:rsidRPr="00911F7B" w:rsidRDefault="003A1602"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7F20F8AE" w14:textId="77777777" w:rsidR="00FA5567" w:rsidRDefault="00FA5567" w:rsidP="00FA5567">
      <w:pPr>
        <w:spacing w:line="276" w:lineRule="auto"/>
        <w:rPr>
          <w:rFonts w:ascii="Arial" w:hAnsi="Arial" w:cs="Arial"/>
        </w:rPr>
      </w:pPr>
    </w:p>
    <w:p w14:paraId="2DB4F5E1" w14:textId="0FFA445F" w:rsidR="00AB13D5" w:rsidRPr="002120FF" w:rsidRDefault="00AB13D5" w:rsidP="00FA5567">
      <w:pPr>
        <w:spacing w:line="276" w:lineRule="auto"/>
        <w:rPr>
          <w:rFonts w:ascii="Arial" w:hAnsi="Arial" w:cs="Arial"/>
        </w:rPr>
      </w:pPr>
      <w:r w:rsidRPr="002120FF">
        <w:rPr>
          <w:rFonts w:ascii="Arial" w:hAnsi="Arial" w:cs="Arial"/>
        </w:rPr>
        <w:t>12.</w:t>
      </w:r>
      <w:r w:rsidR="002E493B" w:rsidRPr="002120FF">
        <w:rPr>
          <w:rFonts w:ascii="Arial" w:hAnsi="Arial" w:cs="Arial"/>
        </w:rPr>
        <w:t>8</w:t>
      </w:r>
      <w:r w:rsidRPr="002120FF">
        <w:rPr>
          <w:rFonts w:ascii="Arial" w:hAnsi="Arial" w:cs="Arial"/>
        </w:rPr>
        <w:tab/>
        <w:t xml:space="preserve">Are </w:t>
      </w:r>
      <w:proofErr w:type="gramStart"/>
      <w:r w:rsidRPr="002120FF">
        <w:rPr>
          <w:rFonts w:ascii="Arial" w:hAnsi="Arial" w:cs="Arial"/>
        </w:rPr>
        <w:t>there</w:t>
      </w:r>
      <w:proofErr w:type="gramEnd"/>
      <w:r w:rsidRPr="002120FF">
        <w:rPr>
          <w:rFonts w:ascii="Arial" w:hAnsi="Arial" w:cs="Arial"/>
        </w:rPr>
        <w:t xml:space="preserve"> limits for the future use of biospecimens in any way? Such as controlled access to the data based on laws, regulations, policies, and agreements.</w:t>
      </w:r>
    </w:p>
    <w:p w14:paraId="35370DDC" w14:textId="65269250" w:rsidR="00AB13D5" w:rsidRPr="00911F7B" w:rsidRDefault="00AB13D5" w:rsidP="00AB13D5">
      <w:pPr>
        <w:shd w:val="clear" w:color="auto" w:fill="F2F2F2" w:themeFill="background1" w:themeFillShade="F2"/>
        <w:autoSpaceDE/>
        <w:autoSpaceDN/>
        <w:adjustRightInd/>
        <w:spacing w:line="276" w:lineRule="auto"/>
        <w:rPr>
          <w:rFonts w:ascii="Arial" w:hAnsi="Arial" w:cs="Arial"/>
        </w:rPr>
      </w:pPr>
      <w:r w:rsidRPr="002120FF">
        <w:rPr>
          <w:rFonts w:ascii="Arial" w:hAnsi="Arial" w:cs="Arial"/>
        </w:rPr>
        <w:t>Response:</w:t>
      </w:r>
      <w:r w:rsidRPr="00911F7B">
        <w:rPr>
          <w:rFonts w:ascii="Arial" w:hAnsi="Arial" w:cs="Arial"/>
        </w:rPr>
        <w:t xml:space="preserve"> </w:t>
      </w:r>
      <w:r w:rsidR="00C101EF">
        <w:rPr>
          <w:rFonts w:ascii="Arial" w:hAnsi="Arial" w:cs="Arial"/>
        </w:rPr>
        <w:t>N/A</w:t>
      </w:r>
    </w:p>
    <w:p w14:paraId="1B367924" w14:textId="77777777" w:rsidR="00671D85" w:rsidRPr="00911F7B" w:rsidRDefault="00671D85" w:rsidP="001B2A14">
      <w:pPr>
        <w:spacing w:line="276" w:lineRule="auto"/>
        <w:rPr>
          <w:rFonts w:ascii="Arial" w:hAnsi="Arial" w:cs="Arial"/>
        </w:rPr>
      </w:pPr>
    </w:p>
    <w:p w14:paraId="13D217AC" w14:textId="21A44F57" w:rsidR="008C5360" w:rsidRPr="00911F7B" w:rsidRDefault="00FA5567" w:rsidP="00AB13D5">
      <w:pPr>
        <w:rPr>
          <w:rFonts w:ascii="Arial" w:hAnsi="Arial" w:cs="Arial"/>
        </w:rPr>
      </w:pPr>
      <w:r w:rsidRPr="00911F7B">
        <w:rPr>
          <w:rFonts w:ascii="Arial" w:hAnsi="Arial" w:cs="Arial"/>
        </w:rPr>
        <w:t>1</w:t>
      </w:r>
      <w:r w:rsidR="00930B3D">
        <w:rPr>
          <w:rFonts w:ascii="Arial" w:hAnsi="Arial" w:cs="Arial"/>
        </w:rPr>
        <w:t>2</w:t>
      </w:r>
      <w:r w:rsidRPr="00911F7B">
        <w:rPr>
          <w:rFonts w:ascii="Arial" w:hAnsi="Arial" w:cs="Arial"/>
        </w:rPr>
        <w:t>.</w:t>
      </w:r>
      <w:r w:rsidR="002E493B">
        <w:rPr>
          <w:rFonts w:ascii="Arial" w:hAnsi="Arial" w:cs="Arial"/>
        </w:rPr>
        <w:t>9</w:t>
      </w:r>
      <w:r w:rsidR="003A1602" w:rsidRPr="00911F7B">
        <w:rPr>
          <w:rFonts w:ascii="Arial" w:hAnsi="Arial" w:cs="Arial"/>
        </w:rPr>
        <w:tab/>
      </w:r>
      <w:r w:rsidR="008C5360" w:rsidRPr="00911F7B">
        <w:rPr>
          <w:rFonts w:ascii="Arial" w:hAnsi="Arial" w:cs="Arial"/>
        </w:rPr>
        <w:t>Who is responsible for receipt or transmission of the specimens</w:t>
      </w:r>
      <w:r w:rsidR="00070585" w:rsidRPr="00911F7B">
        <w:rPr>
          <w:rFonts w:ascii="Arial" w:hAnsi="Arial" w:cs="Arial"/>
        </w:rPr>
        <w:t xml:space="preserve"> (</w:t>
      </w:r>
      <w:r w:rsidR="00A7273A">
        <w:rPr>
          <w:rFonts w:ascii="Arial" w:hAnsi="Arial" w:cs="Arial"/>
        </w:rPr>
        <w:t>i</w:t>
      </w:r>
      <w:r w:rsidR="00070585" w:rsidRPr="00911F7B">
        <w:rPr>
          <w:rFonts w:ascii="Arial" w:hAnsi="Arial" w:cs="Arial"/>
        </w:rPr>
        <w:t>f applicable)</w:t>
      </w:r>
      <w:r w:rsidR="00A7273A">
        <w:rPr>
          <w:rFonts w:ascii="Arial" w:hAnsi="Arial" w:cs="Arial"/>
        </w:rPr>
        <w:t>?</w:t>
      </w:r>
      <w:r w:rsidR="00070585" w:rsidRPr="00911F7B">
        <w:rPr>
          <w:rFonts w:ascii="Arial" w:hAnsi="Arial" w:cs="Arial"/>
        </w:rPr>
        <w:t xml:space="preserve"> If you are transporting specimens to another location not affiliated with Stony Brook University, you must have a Material Transfer Agreement</w:t>
      </w:r>
      <w:r w:rsidR="00A7273A">
        <w:rPr>
          <w:rFonts w:ascii="Arial" w:hAnsi="Arial" w:cs="Arial"/>
        </w:rPr>
        <w:t>.</w:t>
      </w:r>
    </w:p>
    <w:p w14:paraId="03D6DE9C" w14:textId="03080484" w:rsidR="003A1602" w:rsidRPr="00911F7B" w:rsidRDefault="003A1602"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r w:rsidR="00C101EF">
        <w:rPr>
          <w:rFonts w:ascii="Arial" w:hAnsi="Arial" w:cs="Arial"/>
        </w:rPr>
        <w:t>N/A</w:t>
      </w:r>
    </w:p>
    <w:p w14:paraId="5936BE9F" w14:textId="77777777" w:rsidR="00DD2C11" w:rsidRPr="00911F7B" w:rsidRDefault="00DD2C11" w:rsidP="00DD2C11">
      <w:pPr>
        <w:rPr>
          <w:rFonts w:ascii="Arial" w:hAnsi="Arial" w:cs="Arial"/>
        </w:rPr>
      </w:pPr>
      <w:bookmarkStart w:id="22" w:name="_Toc440956522"/>
    </w:p>
    <w:p w14:paraId="4EE142F9" w14:textId="6F9E895C" w:rsidR="00DD2C11" w:rsidRPr="00911F7B" w:rsidRDefault="00D110DA" w:rsidP="00DD2C11">
      <w:pPr>
        <w:rPr>
          <w:rFonts w:ascii="Arial" w:hAnsi="Arial" w:cs="Arial"/>
        </w:rPr>
      </w:pPr>
      <w:r w:rsidRPr="00911F7B">
        <w:rPr>
          <w:rFonts w:ascii="Arial" w:hAnsi="Arial" w:cs="Arial"/>
        </w:rPr>
        <w:t>1</w:t>
      </w:r>
      <w:r w:rsidR="00930B3D">
        <w:rPr>
          <w:rFonts w:ascii="Arial" w:hAnsi="Arial" w:cs="Arial"/>
        </w:rPr>
        <w:t>2</w:t>
      </w:r>
      <w:r w:rsidRPr="00911F7B">
        <w:rPr>
          <w:rFonts w:ascii="Arial" w:hAnsi="Arial" w:cs="Arial"/>
        </w:rPr>
        <w:t>.</w:t>
      </w:r>
      <w:r w:rsidR="00DC735D">
        <w:rPr>
          <w:rFonts w:ascii="Arial" w:hAnsi="Arial" w:cs="Arial"/>
        </w:rPr>
        <w:t>1</w:t>
      </w:r>
      <w:r w:rsidR="002E493B">
        <w:rPr>
          <w:rFonts w:ascii="Arial" w:hAnsi="Arial" w:cs="Arial"/>
        </w:rPr>
        <w:t>0</w:t>
      </w:r>
      <w:r w:rsidRPr="00911F7B">
        <w:rPr>
          <w:rFonts w:ascii="Arial" w:hAnsi="Arial" w:cs="Arial"/>
        </w:rPr>
        <w:tab/>
      </w:r>
      <w:r w:rsidR="00DD2C11" w:rsidRPr="00911F7B">
        <w:rPr>
          <w:rFonts w:ascii="Arial" w:hAnsi="Arial" w:cs="Arial"/>
        </w:rPr>
        <w:t>Banking Data or Specimens for Future Unspecified Use</w:t>
      </w:r>
    </w:p>
    <w:p w14:paraId="6971E5CA" w14:textId="1AB82107" w:rsidR="00DD2C11" w:rsidRPr="00911F7B" w:rsidRDefault="00000000" w:rsidP="00DD2C11">
      <w:pPr>
        <w:rPr>
          <w:rFonts w:ascii="Arial" w:hAnsi="Arial" w:cs="Arial"/>
        </w:rPr>
      </w:pPr>
      <w:sdt>
        <w:sdtPr>
          <w:rPr>
            <w:rFonts w:ascii="Arial" w:hAnsi="Arial" w:cs="Arial"/>
          </w:rPr>
          <w:id w:val="1717708905"/>
          <w14:checkbox>
            <w14:checked w14:val="1"/>
            <w14:checkedState w14:val="2612" w14:font="MS Gothic"/>
            <w14:uncheckedState w14:val="2610" w14:font="MS Gothic"/>
          </w14:checkbox>
        </w:sdtPr>
        <w:sdtContent>
          <w:r w:rsidR="002D5B19">
            <w:rPr>
              <w:rFonts w:ascii="MS Gothic" w:eastAsia="MS Gothic" w:hAnsi="MS Gothic" w:cs="Arial" w:hint="eastAsia"/>
            </w:rPr>
            <w:t>☒</w:t>
          </w:r>
        </w:sdtContent>
      </w:sdt>
      <w:r w:rsidR="00DD2C11" w:rsidRPr="00911F7B">
        <w:rPr>
          <w:rFonts w:ascii="Arial" w:hAnsi="Arial" w:cs="Arial"/>
        </w:rPr>
        <w:tab/>
        <w:t>N/A:  This study is not storing data or specimens for research outside the scope of the present protocol.  This section does not apply.</w:t>
      </w:r>
    </w:p>
    <w:p w14:paraId="698B1172" w14:textId="7EC2AA32" w:rsidR="003F703D" w:rsidRPr="00911F7B" w:rsidRDefault="00CB44E7" w:rsidP="003F703D">
      <w:pPr>
        <w:rPr>
          <w:rFonts w:ascii="Arial" w:hAnsi="Arial" w:cs="Arial"/>
        </w:rPr>
      </w:pPr>
      <w:r>
        <w:rPr>
          <w:rFonts w:ascii="Arial" w:hAnsi="Arial" w:cs="Arial"/>
        </w:rPr>
        <w:t>NOTE</w:t>
      </w:r>
      <w:r w:rsidR="00DD2C11" w:rsidRPr="00911F7B">
        <w:rPr>
          <w:rFonts w:ascii="Arial" w:hAnsi="Arial" w:cs="Arial"/>
        </w:rPr>
        <w:t xml:space="preserve">: If you are proposing to bank specimens for future use, you may be subject to licensure requirements under the NYS Department of </w:t>
      </w:r>
      <w:r w:rsidR="00E840C0" w:rsidRPr="00911F7B">
        <w:rPr>
          <w:rFonts w:ascii="Arial" w:hAnsi="Arial" w:cs="Arial"/>
        </w:rPr>
        <w:t>Health and</w:t>
      </w:r>
      <w:r w:rsidR="00DD2C11" w:rsidRPr="00911F7B">
        <w:rPr>
          <w:rFonts w:ascii="Arial" w:hAnsi="Arial" w:cs="Arial"/>
        </w:rPr>
        <w:t xml:space="preserve"> must be covered under the SBU license. See SOPs </w:t>
      </w:r>
      <w:r w:rsidR="00862D77">
        <w:rPr>
          <w:rFonts w:ascii="Arial" w:hAnsi="Arial" w:cs="Arial"/>
        </w:rPr>
        <w:t xml:space="preserve">section 17.2 </w:t>
      </w:r>
      <w:r w:rsidR="00DD2C11" w:rsidRPr="00911F7B">
        <w:rPr>
          <w:rFonts w:ascii="Arial" w:hAnsi="Arial" w:cs="Arial"/>
        </w:rPr>
        <w:t xml:space="preserve">at </w:t>
      </w:r>
      <w:hyperlink r:id="rId32" w:history="1">
        <w:r w:rsidR="003F703D" w:rsidRPr="00FA1083">
          <w:rPr>
            <w:rStyle w:val="Hyperlink"/>
            <w:rFonts w:ascii="Arial" w:hAnsi="Arial" w:cs="Arial"/>
          </w:rPr>
          <w:t>https://www.stonybrook.edu/research-compliance/Human-Subjects/sops</w:t>
        </w:r>
      </w:hyperlink>
      <w:r w:rsidR="003F703D">
        <w:rPr>
          <w:rFonts w:ascii="Arial" w:hAnsi="Arial" w:cs="Arial"/>
        </w:rPr>
        <w:t>.</w:t>
      </w:r>
      <w:r w:rsidR="003F703D" w:rsidRPr="00911F7B">
        <w:rPr>
          <w:rFonts w:ascii="Arial" w:hAnsi="Arial" w:cs="Arial"/>
        </w:rPr>
        <w:t xml:space="preserve"> </w:t>
      </w:r>
    </w:p>
    <w:p w14:paraId="0D868E03" w14:textId="77777777" w:rsidR="00862D77" w:rsidRPr="00911F7B" w:rsidRDefault="00862D77" w:rsidP="00DD2C11">
      <w:pPr>
        <w:rPr>
          <w:rFonts w:ascii="Arial" w:hAnsi="Arial" w:cs="Arial"/>
        </w:rPr>
      </w:pPr>
    </w:p>
    <w:p w14:paraId="14C63BB6" w14:textId="509FA11D" w:rsidR="00DD2C11" w:rsidRPr="00911F7B" w:rsidRDefault="00D110DA" w:rsidP="00DD2C11">
      <w:pPr>
        <w:rPr>
          <w:rFonts w:ascii="Arial" w:hAnsi="Arial" w:cs="Arial"/>
        </w:rPr>
      </w:pPr>
      <w:r w:rsidRPr="00911F7B">
        <w:rPr>
          <w:rFonts w:ascii="Arial" w:hAnsi="Arial" w:cs="Arial"/>
        </w:rPr>
        <w:t>1</w:t>
      </w:r>
      <w:r w:rsidR="00930B3D">
        <w:rPr>
          <w:rFonts w:ascii="Arial" w:hAnsi="Arial" w:cs="Arial"/>
        </w:rPr>
        <w:t>2</w:t>
      </w:r>
      <w:r w:rsidRPr="00911F7B">
        <w:rPr>
          <w:rFonts w:ascii="Arial" w:hAnsi="Arial" w:cs="Arial"/>
        </w:rPr>
        <w:t>.</w:t>
      </w:r>
      <w:r w:rsidR="00DC735D">
        <w:rPr>
          <w:rFonts w:ascii="Arial" w:hAnsi="Arial" w:cs="Arial"/>
        </w:rPr>
        <w:t>1</w:t>
      </w:r>
      <w:r w:rsidR="002E493B">
        <w:rPr>
          <w:rFonts w:ascii="Arial" w:hAnsi="Arial" w:cs="Arial"/>
        </w:rPr>
        <w:t>1</w:t>
      </w:r>
      <w:r w:rsidR="008B25F9">
        <w:rPr>
          <w:rFonts w:ascii="Arial" w:hAnsi="Arial" w:cs="Arial"/>
        </w:rPr>
        <w:tab/>
        <w:t xml:space="preserve">If data will be banked </w:t>
      </w:r>
      <w:r w:rsidR="00DD2C11" w:rsidRPr="00911F7B">
        <w:rPr>
          <w:rFonts w:ascii="Arial" w:hAnsi="Arial" w:cs="Arial"/>
        </w:rPr>
        <w:t>for research outside of the scope of the present protocol, describe where the data will be stored, how long they will be stored, and who will have access to the data</w:t>
      </w:r>
      <w:r w:rsidR="00AB13D5">
        <w:rPr>
          <w:rFonts w:ascii="Arial" w:hAnsi="Arial" w:cs="Arial"/>
        </w:rPr>
        <w:t>.</w:t>
      </w:r>
      <w:r w:rsidR="00DD2C11" w:rsidRPr="00911F7B">
        <w:rPr>
          <w:rFonts w:ascii="Arial" w:hAnsi="Arial" w:cs="Arial"/>
        </w:rPr>
        <w:t xml:space="preserve"> </w:t>
      </w:r>
    </w:p>
    <w:p w14:paraId="13ED6DD7" w14:textId="77777777" w:rsidR="00DD2C11" w:rsidRPr="00911F7B" w:rsidRDefault="00DD2C11" w:rsidP="00DD2C11">
      <w:pPr>
        <w:rPr>
          <w:rFonts w:ascii="Arial" w:hAnsi="Arial" w:cs="Arial"/>
        </w:rPr>
      </w:pPr>
      <w:r w:rsidRPr="00911F7B">
        <w:rPr>
          <w:rFonts w:ascii="Arial" w:hAnsi="Arial" w:cs="Arial"/>
        </w:rPr>
        <w:t xml:space="preserve">NOTE:  Your response here must be consistent with the information provided to subjects in your Consent Documents </w:t>
      </w:r>
    </w:p>
    <w:p w14:paraId="311D074E" w14:textId="0C8F6E87" w:rsidR="008B25F9" w:rsidRPr="00911F7B" w:rsidDel="00CF5A50" w:rsidRDefault="008B25F9" w:rsidP="008B25F9">
      <w:pPr>
        <w:shd w:val="clear" w:color="auto" w:fill="F2F2F2" w:themeFill="background1" w:themeFillShade="F2"/>
        <w:autoSpaceDE/>
        <w:autoSpaceDN/>
        <w:adjustRightInd/>
        <w:spacing w:line="276" w:lineRule="auto"/>
        <w:rPr>
          <w:rFonts w:ascii="Arial" w:hAnsi="Arial" w:cs="Arial"/>
        </w:rPr>
      </w:pPr>
      <w:r w:rsidRPr="00911F7B" w:rsidDel="00CF5A50">
        <w:rPr>
          <w:rFonts w:ascii="Arial" w:hAnsi="Arial" w:cs="Arial"/>
        </w:rPr>
        <w:t xml:space="preserve">Response: </w:t>
      </w:r>
      <w:r w:rsidR="00C101EF">
        <w:rPr>
          <w:rFonts w:ascii="Arial" w:hAnsi="Arial" w:cs="Arial"/>
        </w:rPr>
        <w:t>N/A</w:t>
      </w:r>
    </w:p>
    <w:p w14:paraId="0F94866B" w14:textId="77777777" w:rsidR="008E3886" w:rsidRDefault="008E3886" w:rsidP="00CF5A50">
      <w:pPr>
        <w:rPr>
          <w:rFonts w:ascii="Arial" w:hAnsi="Arial" w:cs="Arial"/>
        </w:rPr>
      </w:pPr>
    </w:p>
    <w:p w14:paraId="7F710AEC" w14:textId="455A57A4" w:rsidR="00586225" w:rsidRDefault="00AB13D5" w:rsidP="00586225">
      <w:pPr>
        <w:pStyle w:val="Default"/>
        <w:rPr>
          <w:rFonts w:ascii="Arial" w:hAnsi="Arial" w:cs="Arial"/>
        </w:rPr>
      </w:pPr>
      <w:r w:rsidRPr="002120FF">
        <w:rPr>
          <w:rFonts w:ascii="Arial" w:hAnsi="Arial" w:cs="Arial"/>
        </w:rPr>
        <w:t>12.</w:t>
      </w:r>
      <w:r w:rsidR="00DC735D" w:rsidRPr="002120FF">
        <w:rPr>
          <w:rFonts w:ascii="Arial" w:hAnsi="Arial" w:cs="Arial"/>
        </w:rPr>
        <w:t>1</w:t>
      </w:r>
      <w:r w:rsidR="002E493B" w:rsidRPr="002120FF">
        <w:rPr>
          <w:rFonts w:ascii="Arial" w:hAnsi="Arial" w:cs="Arial"/>
        </w:rPr>
        <w:t>2</w:t>
      </w:r>
      <w:r w:rsidRPr="002120FF">
        <w:rPr>
          <w:rFonts w:ascii="Arial" w:hAnsi="Arial" w:cs="Arial"/>
        </w:rPr>
        <w:tab/>
      </w:r>
      <w:r w:rsidR="00586225" w:rsidRPr="002120FF">
        <w:rPr>
          <w:rFonts w:ascii="Arial" w:hAnsi="Arial" w:cs="Arial"/>
        </w:rPr>
        <w:t xml:space="preserve">Will specimens be obtained from specific cultural groups? </w:t>
      </w:r>
      <w:r w:rsidRPr="002120FF">
        <w:rPr>
          <w:rFonts w:ascii="Arial" w:hAnsi="Arial" w:cs="Arial"/>
        </w:rPr>
        <w:t xml:space="preserve">Consider </w:t>
      </w:r>
      <w:r w:rsidR="00586225" w:rsidRPr="002120FF">
        <w:rPr>
          <w:rFonts w:ascii="Arial" w:hAnsi="Arial" w:cs="Arial"/>
        </w:rPr>
        <w:t>whether</w:t>
      </w:r>
      <w:r w:rsidRPr="002120FF">
        <w:rPr>
          <w:rFonts w:ascii="Arial" w:hAnsi="Arial" w:cs="Arial"/>
        </w:rPr>
        <w:t xml:space="preserve"> your study will </w:t>
      </w:r>
      <w:r w:rsidR="0080603C" w:rsidRPr="002120FF">
        <w:rPr>
          <w:rFonts w:ascii="Arial" w:hAnsi="Arial" w:cs="Arial"/>
        </w:rPr>
        <w:t>include</w:t>
      </w:r>
      <w:r w:rsidRPr="002120FF">
        <w:rPr>
          <w:rFonts w:ascii="Arial" w:hAnsi="Arial" w:cs="Arial"/>
        </w:rPr>
        <w:t xml:space="preserve"> </w:t>
      </w:r>
      <w:r w:rsidR="00C45545" w:rsidRPr="002120FF">
        <w:rPr>
          <w:rFonts w:ascii="Arial" w:hAnsi="Arial" w:cs="Arial"/>
        </w:rPr>
        <w:t>specimens</w:t>
      </w:r>
      <w:r w:rsidRPr="002120FF">
        <w:rPr>
          <w:rFonts w:ascii="Arial" w:hAnsi="Arial" w:cs="Arial"/>
        </w:rPr>
        <w:t xml:space="preserve"> collected from</w:t>
      </w:r>
      <w:r w:rsidR="0080603C" w:rsidRPr="002120FF">
        <w:rPr>
          <w:rFonts w:ascii="Arial" w:hAnsi="Arial" w:cs="Arial"/>
        </w:rPr>
        <w:t xml:space="preserve"> individuals, groups or populations with unique attributes</w:t>
      </w:r>
      <w:r w:rsidRPr="002120FF">
        <w:rPr>
          <w:rFonts w:ascii="Arial" w:hAnsi="Arial" w:cs="Arial"/>
        </w:rPr>
        <w:t xml:space="preserve"> (e.g., Tribal Nations, international groups)</w:t>
      </w:r>
      <w:r>
        <w:rPr>
          <w:rFonts w:ascii="Arial" w:hAnsi="Arial" w:cs="Arial"/>
        </w:rPr>
        <w:t xml:space="preserve"> </w:t>
      </w:r>
      <w:r w:rsidR="0080603C">
        <w:rPr>
          <w:rFonts w:ascii="Arial" w:hAnsi="Arial" w:cs="Arial"/>
        </w:rPr>
        <w:t>that may increase the risk of re-identification. Describe how</w:t>
      </w:r>
      <w:r w:rsidR="0080603C" w:rsidRPr="00472C5B">
        <w:rPr>
          <w:rFonts w:ascii="Arial" w:hAnsi="Arial" w:cs="Arial"/>
        </w:rPr>
        <w:t xml:space="preserve"> sensitive</w:t>
      </w:r>
      <w:r w:rsidR="0080603C">
        <w:rPr>
          <w:rFonts w:ascii="Arial" w:hAnsi="Arial" w:cs="Arial"/>
        </w:rPr>
        <w:t xml:space="preserve"> information</w:t>
      </w:r>
      <w:r w:rsidR="0080603C" w:rsidRPr="00472C5B">
        <w:rPr>
          <w:rFonts w:ascii="Arial" w:hAnsi="Arial" w:cs="Arial"/>
        </w:rPr>
        <w:t xml:space="preserve"> regarding potentially stigmatizing </w:t>
      </w:r>
      <w:r w:rsidR="0080603C" w:rsidRPr="00472C5B">
        <w:rPr>
          <w:rFonts w:ascii="Arial" w:hAnsi="Arial" w:cs="Arial"/>
        </w:rPr>
        <w:lastRenderedPageBreak/>
        <w:t>traits, illegal behaviors, or other information that could be perceived as causing group harm or used for discriminatory purposes</w:t>
      </w:r>
      <w:r w:rsidR="0080603C">
        <w:rPr>
          <w:rFonts w:ascii="Arial" w:hAnsi="Arial" w:cs="Arial"/>
        </w:rPr>
        <w:t xml:space="preserve"> will be protected. </w:t>
      </w:r>
    </w:p>
    <w:p w14:paraId="2115AA25" w14:textId="77777777" w:rsidR="00586225" w:rsidRDefault="00586225" w:rsidP="00586225">
      <w:pPr>
        <w:pStyle w:val="Default"/>
        <w:rPr>
          <w:rFonts w:ascii="Arial" w:hAnsi="Arial" w:cs="Arial"/>
        </w:rPr>
      </w:pPr>
    </w:p>
    <w:p w14:paraId="52F57171" w14:textId="53E0EE09" w:rsidR="00586225" w:rsidRDefault="00586225" w:rsidP="00586225">
      <w:pPr>
        <w:pStyle w:val="Default"/>
        <w:rPr>
          <w:rFonts w:ascii="Arial" w:hAnsi="Arial" w:cs="Arial"/>
        </w:rPr>
      </w:pPr>
      <w:r>
        <w:rPr>
          <w:rFonts w:ascii="Arial" w:hAnsi="Arial" w:cs="Arial"/>
        </w:rPr>
        <w:t>Also, c</w:t>
      </w:r>
      <w:r w:rsidRPr="005215E1">
        <w:rPr>
          <w:rFonts w:ascii="Arial" w:hAnsi="Arial" w:cs="Arial"/>
        </w:rPr>
        <w:t>onsider cultural sensitivities around the return and/or destruction of biospecimens when research participants withdraw their consent for the storage and sharing of data and biospecimens</w:t>
      </w:r>
      <w:r>
        <w:rPr>
          <w:rFonts w:ascii="Arial" w:hAnsi="Arial" w:cs="Arial"/>
        </w:rPr>
        <w:t xml:space="preserve"> or when data and biospecimens need to be maintained</w:t>
      </w:r>
      <w:r w:rsidRPr="005215E1">
        <w:rPr>
          <w:rFonts w:ascii="Arial" w:hAnsi="Arial" w:cs="Arial"/>
        </w:rPr>
        <w:t xml:space="preserve">. </w:t>
      </w:r>
    </w:p>
    <w:p w14:paraId="17688645" w14:textId="77777777" w:rsidR="008E3886" w:rsidRDefault="008E3886" w:rsidP="00586225">
      <w:pPr>
        <w:pStyle w:val="Default"/>
        <w:rPr>
          <w:rFonts w:ascii="Arial" w:hAnsi="Arial" w:cs="Arial"/>
        </w:rPr>
      </w:pPr>
    </w:p>
    <w:p w14:paraId="243985F6" w14:textId="77777777" w:rsidR="008E3886" w:rsidRPr="00586225" w:rsidRDefault="008E3886" w:rsidP="008E3886">
      <w:pPr>
        <w:spacing w:line="276" w:lineRule="auto"/>
        <w:rPr>
          <w:rFonts w:ascii="Arial" w:hAnsi="Arial" w:cs="Arial"/>
        </w:rPr>
      </w:pPr>
      <w:r>
        <w:rPr>
          <w:rFonts w:ascii="Arial" w:hAnsi="Arial" w:cs="Arial"/>
        </w:rPr>
        <w:t xml:space="preserve">NOTE: </w:t>
      </w:r>
    </w:p>
    <w:p w14:paraId="4DD4F792" w14:textId="77777777" w:rsidR="008E3886" w:rsidRPr="002120FF" w:rsidRDefault="008E3886" w:rsidP="008E3886">
      <w:pPr>
        <w:pStyle w:val="Default"/>
        <w:rPr>
          <w:rFonts w:ascii="Arial" w:hAnsi="Arial" w:cs="Arial"/>
        </w:rPr>
      </w:pPr>
      <w:r w:rsidRPr="002120FF">
        <w:rPr>
          <w:rFonts w:ascii="Arial" w:hAnsi="Arial" w:cs="Arial"/>
        </w:rPr>
        <w:t xml:space="preserve">In general, participants should be given the choice about whether or not they wish to have their data and biospecimens stored and shared for future use. Providing options for participants to agree to data and biospecimen storage and sharing is particularly important in studies that offer the prospect of direct benefit to the participant. Requiring storage and sharing may be considered undue influence if the participant does not want to agree to sharing of data and biospecimens but feels compelled to agree anyway to join a possibly beneficial research study. </w:t>
      </w:r>
    </w:p>
    <w:p w14:paraId="7E2A87A2" w14:textId="77777777" w:rsidR="008E3886" w:rsidRPr="002120FF" w:rsidRDefault="008E3886" w:rsidP="008E3886">
      <w:pPr>
        <w:pStyle w:val="Default"/>
        <w:rPr>
          <w:rFonts w:ascii="Arial" w:hAnsi="Arial" w:cs="Arial"/>
        </w:rPr>
      </w:pPr>
    </w:p>
    <w:p w14:paraId="40A24BC3" w14:textId="77777777" w:rsidR="008E3886" w:rsidRDefault="008E3886" w:rsidP="008E3886">
      <w:pPr>
        <w:pStyle w:val="Default"/>
        <w:rPr>
          <w:rFonts w:ascii="Arial" w:hAnsi="Arial" w:cs="Arial"/>
        </w:rPr>
      </w:pPr>
      <w:r w:rsidRPr="002120FF">
        <w:rPr>
          <w:rFonts w:ascii="Arial" w:hAnsi="Arial" w:cs="Arial"/>
        </w:rPr>
        <w:t>If the primary research study offers no prospect of direct benefit, it may be reasonable to consider requiring storage and sharing in the primary protocol (e.g., if the primary protocol is a repository protocol with the sole purpose being to collect data and/or biospecimens for future use). In this case, there is no reason to participate if the participant does not want to provide consent for storage and sharing.</w:t>
      </w:r>
    </w:p>
    <w:p w14:paraId="1550B482" w14:textId="77777777" w:rsidR="00C27BD3" w:rsidRDefault="00C27BD3" w:rsidP="008E3886">
      <w:pPr>
        <w:pStyle w:val="Default"/>
        <w:rPr>
          <w:rFonts w:ascii="Arial" w:hAnsi="Arial" w:cs="Arial"/>
        </w:rPr>
      </w:pPr>
    </w:p>
    <w:p w14:paraId="151AD08B" w14:textId="7C2190B9" w:rsidR="00C27BD3" w:rsidRPr="005215E1" w:rsidRDefault="00C27BD3" w:rsidP="008E3886">
      <w:pPr>
        <w:pStyle w:val="Default"/>
        <w:rPr>
          <w:rFonts w:ascii="Arial" w:hAnsi="Arial" w:cs="Arial"/>
        </w:rPr>
      </w:pPr>
      <w:r>
        <w:rPr>
          <w:rFonts w:ascii="Arial" w:hAnsi="Arial" w:cs="Arial"/>
        </w:rPr>
        <w:t>NIH Funded Research: Upload a copy of the Data Management and Sharing Plan</w:t>
      </w:r>
    </w:p>
    <w:p w14:paraId="187B7BAD" w14:textId="77777777" w:rsidR="008E3886" w:rsidRPr="005215E1" w:rsidRDefault="008E3886" w:rsidP="00586225">
      <w:pPr>
        <w:pStyle w:val="Default"/>
        <w:rPr>
          <w:rFonts w:ascii="Arial" w:hAnsi="Arial" w:cs="Arial"/>
        </w:rPr>
      </w:pPr>
    </w:p>
    <w:p w14:paraId="3DD7BCCF" w14:textId="2D0DED0B" w:rsidR="00AB13D5" w:rsidRDefault="00AB13D5" w:rsidP="00CF5A50">
      <w:pPr>
        <w:rPr>
          <w:rFonts w:ascii="Arial" w:hAnsi="Arial" w:cs="Arial"/>
        </w:rPr>
      </w:pPr>
    </w:p>
    <w:p w14:paraId="6D4489AB" w14:textId="0367BCE7" w:rsidR="00586225" w:rsidRPr="00911F7B" w:rsidDel="00CF5A50" w:rsidRDefault="00586225" w:rsidP="00586225">
      <w:pPr>
        <w:shd w:val="clear" w:color="auto" w:fill="F2F2F2" w:themeFill="background1" w:themeFillShade="F2"/>
        <w:autoSpaceDE/>
        <w:autoSpaceDN/>
        <w:adjustRightInd/>
        <w:spacing w:line="276" w:lineRule="auto"/>
        <w:rPr>
          <w:rFonts w:ascii="Arial" w:hAnsi="Arial" w:cs="Arial"/>
        </w:rPr>
      </w:pPr>
      <w:r w:rsidRPr="00911F7B" w:rsidDel="00CF5A50">
        <w:rPr>
          <w:rFonts w:ascii="Arial" w:hAnsi="Arial" w:cs="Arial"/>
        </w:rPr>
        <w:t xml:space="preserve">Response: </w:t>
      </w:r>
      <w:r w:rsidR="00C101EF">
        <w:rPr>
          <w:rFonts w:ascii="Arial" w:hAnsi="Arial" w:cs="Arial"/>
        </w:rPr>
        <w:t>N/A</w:t>
      </w:r>
    </w:p>
    <w:p w14:paraId="5B2776C8" w14:textId="77777777" w:rsidR="00AB13D5" w:rsidRPr="00911F7B" w:rsidRDefault="00AB13D5" w:rsidP="00CF5A50">
      <w:pPr>
        <w:rPr>
          <w:rFonts w:ascii="Arial" w:hAnsi="Arial" w:cs="Arial"/>
        </w:rPr>
      </w:pPr>
    </w:p>
    <w:p w14:paraId="468761F7" w14:textId="47D2DFBE" w:rsidR="009F7F2C" w:rsidRPr="00911F7B" w:rsidDel="00CF5A50" w:rsidRDefault="00D16A31" w:rsidP="006A57A5">
      <w:pPr>
        <w:spacing w:line="276" w:lineRule="auto"/>
        <w:rPr>
          <w:rFonts w:ascii="Arial" w:hAnsi="Arial" w:cs="Arial"/>
          <w:b/>
          <w:sz w:val="28"/>
        </w:rPr>
      </w:pPr>
      <w:bookmarkStart w:id="23" w:name="_Toc440956523"/>
      <w:bookmarkEnd w:id="22"/>
      <w:r w:rsidRPr="00911F7B" w:rsidDel="00CF5A50">
        <w:rPr>
          <w:rFonts w:ascii="Arial" w:hAnsi="Arial" w:cs="Arial"/>
          <w:b/>
          <w:sz w:val="28"/>
        </w:rPr>
        <w:t>1</w:t>
      </w:r>
      <w:r w:rsidR="00930B3D">
        <w:rPr>
          <w:rFonts w:ascii="Arial" w:hAnsi="Arial" w:cs="Arial"/>
          <w:b/>
          <w:sz w:val="28"/>
        </w:rPr>
        <w:t>3</w:t>
      </w:r>
      <w:r w:rsidRPr="00911F7B" w:rsidDel="00CF5A50">
        <w:rPr>
          <w:rFonts w:ascii="Arial" w:hAnsi="Arial" w:cs="Arial"/>
          <w:b/>
          <w:sz w:val="28"/>
        </w:rPr>
        <w:t xml:space="preserve">.0 </w:t>
      </w:r>
      <w:r w:rsidR="009F7F2C" w:rsidRPr="00911F7B" w:rsidDel="00CF5A50">
        <w:rPr>
          <w:rFonts w:ascii="Arial" w:hAnsi="Arial" w:cs="Arial"/>
          <w:b/>
          <w:sz w:val="28"/>
        </w:rPr>
        <w:t>Withdrawal of Subjects</w:t>
      </w:r>
      <w:bookmarkEnd w:id="23"/>
    </w:p>
    <w:p w14:paraId="52C608F6" w14:textId="77C4906D" w:rsidR="009F7F2C" w:rsidRPr="00911F7B" w:rsidDel="00CF5A50" w:rsidRDefault="00000000" w:rsidP="006A57A5">
      <w:pPr>
        <w:spacing w:line="276" w:lineRule="auto"/>
        <w:rPr>
          <w:rFonts w:ascii="Arial" w:hAnsi="Arial" w:cs="Arial"/>
        </w:rPr>
      </w:pPr>
      <w:sdt>
        <w:sdtPr>
          <w:rPr>
            <w:rFonts w:ascii="Arial" w:hAnsi="Arial" w:cs="Arial"/>
          </w:rPr>
          <w:id w:val="-2134398710"/>
          <w14:checkbox>
            <w14:checked w14:val="0"/>
            <w14:checkedState w14:val="2612" w14:font="MS Gothic"/>
            <w14:uncheckedState w14:val="2610" w14:font="MS Gothic"/>
          </w14:checkbox>
        </w:sdtPr>
        <w:sdtContent>
          <w:r w:rsidR="00EC386A">
            <w:rPr>
              <w:rFonts w:ascii="MS Gothic" w:eastAsia="MS Gothic" w:hAnsi="MS Gothic" w:cs="Arial" w:hint="eastAsia"/>
            </w:rPr>
            <w:t>☐</w:t>
          </w:r>
        </w:sdtContent>
      </w:sdt>
      <w:r w:rsidR="009F7F2C" w:rsidRPr="00911F7B" w:rsidDel="00CF5A50">
        <w:rPr>
          <w:rFonts w:ascii="Arial" w:hAnsi="Arial" w:cs="Arial"/>
        </w:rPr>
        <w:tab/>
        <w:t>N/A:  This study is not enrolling subjects.  This section does not apply.</w:t>
      </w:r>
    </w:p>
    <w:p w14:paraId="1252A31B" w14:textId="790CE0BE" w:rsidR="009F7F2C" w:rsidRPr="00911F7B" w:rsidDel="00CF5A50" w:rsidRDefault="009F7F2C" w:rsidP="006A57A5">
      <w:pPr>
        <w:spacing w:line="276" w:lineRule="auto"/>
        <w:rPr>
          <w:rFonts w:ascii="Arial" w:hAnsi="Arial" w:cs="Arial"/>
        </w:rPr>
      </w:pPr>
    </w:p>
    <w:p w14:paraId="0747FF34" w14:textId="1BAB8B82" w:rsidR="009F7F2C" w:rsidRPr="00911F7B" w:rsidDel="00CF5A50" w:rsidRDefault="00D110DA" w:rsidP="00D110DA">
      <w:pPr>
        <w:spacing w:line="276" w:lineRule="auto"/>
        <w:rPr>
          <w:rFonts w:ascii="Arial" w:hAnsi="Arial" w:cs="Arial"/>
        </w:rPr>
      </w:pPr>
      <w:r w:rsidRPr="00911F7B">
        <w:rPr>
          <w:rFonts w:ascii="Arial" w:hAnsi="Arial" w:cs="Arial"/>
        </w:rPr>
        <w:t>1</w:t>
      </w:r>
      <w:r w:rsidR="00930B3D">
        <w:rPr>
          <w:rFonts w:ascii="Arial" w:hAnsi="Arial" w:cs="Arial"/>
        </w:rPr>
        <w:t>3</w:t>
      </w:r>
      <w:r w:rsidR="0032444F" w:rsidRPr="00911F7B" w:rsidDel="00CF5A50">
        <w:rPr>
          <w:rFonts w:ascii="Arial" w:hAnsi="Arial" w:cs="Arial"/>
        </w:rPr>
        <w:t>.1</w:t>
      </w:r>
      <w:r w:rsidR="0032444F" w:rsidRPr="00911F7B" w:rsidDel="00CF5A50">
        <w:rPr>
          <w:rFonts w:ascii="Arial" w:hAnsi="Arial" w:cs="Arial"/>
        </w:rPr>
        <w:tab/>
      </w:r>
      <w:r w:rsidR="009F7F2C" w:rsidRPr="00911F7B" w:rsidDel="00CF5A50">
        <w:rPr>
          <w:rFonts w:ascii="Arial" w:hAnsi="Arial" w:cs="Arial"/>
        </w:rPr>
        <w:t>Describe anticipated circumstances under which subjects may be withdrawn from the research without their consent.</w:t>
      </w:r>
    </w:p>
    <w:p w14:paraId="37AE1E4E" w14:textId="77777777" w:rsidR="001E31BE" w:rsidRDefault="0032444F" w:rsidP="001E31BE">
      <w:pPr>
        <w:shd w:val="clear" w:color="auto" w:fill="F2F2F2"/>
        <w:spacing w:line="276" w:lineRule="auto"/>
        <w:rPr>
          <w:rFonts w:ascii="Arial" w:eastAsia="Arial" w:hAnsi="Arial" w:cs="Arial"/>
        </w:rPr>
      </w:pPr>
      <w:r w:rsidRPr="00911F7B" w:rsidDel="00CF5A50">
        <w:rPr>
          <w:rFonts w:ascii="Arial" w:hAnsi="Arial" w:cs="Arial"/>
        </w:rPr>
        <w:t xml:space="preserve">Response: </w:t>
      </w:r>
      <w:r w:rsidR="001E31BE">
        <w:rPr>
          <w:rFonts w:ascii="Arial" w:eastAsia="Arial" w:hAnsi="Arial" w:cs="Arial"/>
        </w:rPr>
        <w:t xml:space="preserve">Participant does not meet the inclusion criteria. Participant abandons the survey. </w:t>
      </w:r>
    </w:p>
    <w:p w14:paraId="1E5B0A2E" w14:textId="2DCD605E" w:rsidR="0032444F" w:rsidRPr="00911F7B" w:rsidDel="00CF5A50" w:rsidRDefault="0032444F" w:rsidP="006A57A5">
      <w:pPr>
        <w:shd w:val="clear" w:color="auto" w:fill="F2F2F2" w:themeFill="background1" w:themeFillShade="F2"/>
        <w:autoSpaceDE/>
        <w:autoSpaceDN/>
        <w:adjustRightInd/>
        <w:spacing w:line="276" w:lineRule="auto"/>
        <w:rPr>
          <w:rFonts w:ascii="Arial" w:hAnsi="Arial" w:cs="Arial"/>
        </w:rPr>
      </w:pPr>
    </w:p>
    <w:p w14:paraId="25A25B28" w14:textId="158578AA" w:rsidR="00671D85" w:rsidRPr="00911F7B" w:rsidDel="00CF5A50" w:rsidRDefault="00671D85" w:rsidP="00811D4D">
      <w:pPr>
        <w:spacing w:line="276" w:lineRule="auto"/>
        <w:rPr>
          <w:rFonts w:ascii="Arial" w:hAnsi="Arial" w:cs="Arial"/>
        </w:rPr>
      </w:pPr>
    </w:p>
    <w:p w14:paraId="608FDC34" w14:textId="5107238B" w:rsidR="005450A1" w:rsidRPr="00911F7B" w:rsidDel="00CF5A50" w:rsidRDefault="00D110DA" w:rsidP="00D110DA">
      <w:pPr>
        <w:spacing w:line="276" w:lineRule="auto"/>
        <w:rPr>
          <w:rFonts w:ascii="Arial" w:hAnsi="Arial" w:cs="Arial"/>
        </w:rPr>
      </w:pPr>
      <w:r w:rsidRPr="00911F7B">
        <w:rPr>
          <w:rFonts w:ascii="Arial" w:hAnsi="Arial" w:cs="Arial"/>
        </w:rPr>
        <w:t>1</w:t>
      </w:r>
      <w:r w:rsidR="00930B3D">
        <w:rPr>
          <w:rFonts w:ascii="Arial" w:hAnsi="Arial" w:cs="Arial"/>
        </w:rPr>
        <w:t>3</w:t>
      </w:r>
      <w:r w:rsidR="0032444F" w:rsidRPr="00911F7B" w:rsidDel="00CF5A50">
        <w:rPr>
          <w:rFonts w:ascii="Arial" w:hAnsi="Arial" w:cs="Arial"/>
        </w:rPr>
        <w:t>.2</w:t>
      </w:r>
      <w:r w:rsidR="0032444F" w:rsidRPr="00911F7B" w:rsidDel="00CF5A50">
        <w:rPr>
          <w:rFonts w:ascii="Arial" w:hAnsi="Arial" w:cs="Arial"/>
        </w:rPr>
        <w:tab/>
      </w:r>
      <w:r w:rsidR="009F7F2C" w:rsidRPr="00911F7B" w:rsidDel="00CF5A50">
        <w:rPr>
          <w:rFonts w:ascii="Arial" w:hAnsi="Arial" w:cs="Arial"/>
        </w:rPr>
        <w:t xml:space="preserve">Describe any procedures for orderly termination.  </w:t>
      </w:r>
    </w:p>
    <w:p w14:paraId="09FFAC75" w14:textId="06A07D03" w:rsidR="009F7F2C" w:rsidRPr="00911F7B" w:rsidDel="00CF5A50" w:rsidRDefault="009F7F2C" w:rsidP="005C180C">
      <w:pPr>
        <w:spacing w:line="276" w:lineRule="auto"/>
        <w:rPr>
          <w:rFonts w:ascii="Arial" w:hAnsi="Arial" w:cs="Arial"/>
        </w:rPr>
      </w:pPr>
      <w:r w:rsidRPr="00911F7B" w:rsidDel="00CF5A50">
        <w:rPr>
          <w:rFonts w:ascii="Arial" w:hAnsi="Arial" w:cs="Arial"/>
        </w:rPr>
        <w:t xml:space="preserve">NOTE:  </w:t>
      </w:r>
      <w:r w:rsidR="00EF6E5C" w:rsidRPr="00911F7B" w:rsidDel="00CF5A50">
        <w:rPr>
          <w:rFonts w:ascii="Arial" w:hAnsi="Arial" w:cs="Arial"/>
        </w:rPr>
        <w:t xml:space="preserve">Examples may include return of study drug, exit interview with clinician.  </w:t>
      </w:r>
      <w:r w:rsidR="00C55FD9" w:rsidRPr="00911F7B" w:rsidDel="00CF5A50">
        <w:rPr>
          <w:rFonts w:ascii="Arial" w:hAnsi="Arial" w:cs="Arial"/>
        </w:rPr>
        <w:t xml:space="preserve">Include </w:t>
      </w:r>
      <w:r w:rsidR="009273F1" w:rsidRPr="00911F7B" w:rsidDel="00CF5A50">
        <w:rPr>
          <w:rFonts w:ascii="Arial" w:hAnsi="Arial" w:cs="Arial"/>
        </w:rPr>
        <w:t xml:space="preserve">whether </w:t>
      </w:r>
      <w:r w:rsidRPr="00911F7B" w:rsidDel="00CF5A50">
        <w:rPr>
          <w:rFonts w:ascii="Arial" w:hAnsi="Arial" w:cs="Arial"/>
        </w:rPr>
        <w:t>additional follow up i</w:t>
      </w:r>
      <w:r w:rsidR="0052378A" w:rsidRPr="00911F7B" w:rsidDel="00CF5A50">
        <w:rPr>
          <w:rFonts w:ascii="Arial" w:hAnsi="Arial" w:cs="Arial"/>
        </w:rPr>
        <w:t xml:space="preserve">s recommended for safety reasons </w:t>
      </w:r>
      <w:r w:rsidRPr="00911F7B" w:rsidDel="00CF5A50">
        <w:rPr>
          <w:rFonts w:ascii="Arial" w:hAnsi="Arial" w:cs="Arial"/>
        </w:rPr>
        <w:t>for physical or emotional health</w:t>
      </w:r>
      <w:r w:rsidR="0052378A" w:rsidRPr="00911F7B" w:rsidDel="00CF5A50">
        <w:rPr>
          <w:rFonts w:ascii="Arial" w:hAnsi="Arial" w:cs="Arial"/>
        </w:rPr>
        <w:t>.</w:t>
      </w:r>
    </w:p>
    <w:p w14:paraId="61A14A3E" w14:textId="0BD01770" w:rsidR="0032444F" w:rsidRPr="00911F7B" w:rsidDel="00CF5A50" w:rsidRDefault="0032444F" w:rsidP="006A57A5">
      <w:pPr>
        <w:shd w:val="clear" w:color="auto" w:fill="F2F2F2" w:themeFill="background1" w:themeFillShade="F2"/>
        <w:autoSpaceDE/>
        <w:autoSpaceDN/>
        <w:adjustRightInd/>
        <w:spacing w:line="276" w:lineRule="auto"/>
        <w:rPr>
          <w:rFonts w:ascii="Arial" w:hAnsi="Arial" w:cs="Arial"/>
        </w:rPr>
      </w:pPr>
      <w:r w:rsidRPr="00911F7B" w:rsidDel="00CF5A50">
        <w:rPr>
          <w:rFonts w:ascii="Arial" w:hAnsi="Arial" w:cs="Arial"/>
        </w:rPr>
        <w:t xml:space="preserve">Response: </w:t>
      </w:r>
      <w:r w:rsidR="001E31BE">
        <w:rPr>
          <w:rFonts w:ascii="Arial" w:eastAsia="Arial" w:hAnsi="Arial" w:cs="Arial"/>
        </w:rPr>
        <w:t>N/A</w:t>
      </w:r>
    </w:p>
    <w:p w14:paraId="60B0B55D" w14:textId="77777777" w:rsidR="00CB44E7" w:rsidRDefault="00CB44E7" w:rsidP="00D110DA">
      <w:pPr>
        <w:spacing w:line="276" w:lineRule="auto"/>
        <w:rPr>
          <w:rFonts w:ascii="Arial" w:hAnsi="Arial" w:cs="Arial"/>
        </w:rPr>
      </w:pPr>
    </w:p>
    <w:p w14:paraId="2E8BFAE5" w14:textId="7B900F87" w:rsidR="009F7F2C" w:rsidRPr="00911F7B" w:rsidDel="00CF5A50" w:rsidRDefault="00D110DA" w:rsidP="00D110DA">
      <w:pPr>
        <w:spacing w:line="276" w:lineRule="auto"/>
        <w:rPr>
          <w:rFonts w:ascii="Arial" w:hAnsi="Arial" w:cs="Arial"/>
        </w:rPr>
      </w:pPr>
      <w:r w:rsidRPr="00911F7B">
        <w:rPr>
          <w:rFonts w:ascii="Arial" w:hAnsi="Arial" w:cs="Arial"/>
        </w:rPr>
        <w:lastRenderedPageBreak/>
        <w:t>1</w:t>
      </w:r>
      <w:r w:rsidR="00930B3D">
        <w:rPr>
          <w:rFonts w:ascii="Arial" w:hAnsi="Arial" w:cs="Arial"/>
        </w:rPr>
        <w:t>3</w:t>
      </w:r>
      <w:r w:rsidR="0032444F" w:rsidRPr="00911F7B" w:rsidDel="00CF5A50">
        <w:rPr>
          <w:rFonts w:ascii="Arial" w:hAnsi="Arial" w:cs="Arial"/>
        </w:rPr>
        <w:t>.3</w:t>
      </w:r>
      <w:r w:rsidR="0032444F" w:rsidRPr="00911F7B" w:rsidDel="00CF5A50">
        <w:rPr>
          <w:rFonts w:ascii="Arial" w:hAnsi="Arial" w:cs="Arial"/>
        </w:rPr>
        <w:tab/>
      </w:r>
      <w:r w:rsidR="009F7F2C" w:rsidRPr="00911F7B" w:rsidDel="00CF5A50">
        <w:rPr>
          <w:rFonts w:ascii="Arial" w:hAnsi="Arial" w:cs="Arial"/>
        </w:rPr>
        <w:t>Describe procedures that will be followed when subjects withdraw from the research, including retention of already collected data, and partial withdrawal from procedures with continued data collection, as applicable.</w:t>
      </w:r>
    </w:p>
    <w:p w14:paraId="10A1DC59" w14:textId="77777777" w:rsidR="00082B0B" w:rsidRDefault="0032444F" w:rsidP="00082B0B">
      <w:pPr>
        <w:shd w:val="clear" w:color="auto" w:fill="F2F2F2"/>
        <w:spacing w:line="276" w:lineRule="auto"/>
        <w:rPr>
          <w:rFonts w:ascii="Arial" w:eastAsia="Arial" w:hAnsi="Arial" w:cs="Arial"/>
        </w:rPr>
      </w:pPr>
      <w:r w:rsidRPr="00911F7B" w:rsidDel="00CF5A50">
        <w:rPr>
          <w:rFonts w:ascii="Arial" w:hAnsi="Arial" w:cs="Arial"/>
        </w:rPr>
        <w:t xml:space="preserve">Response: </w:t>
      </w:r>
      <w:r w:rsidR="00082B0B">
        <w:rPr>
          <w:rFonts w:ascii="Arial" w:eastAsia="Arial" w:hAnsi="Arial" w:cs="Arial"/>
        </w:rPr>
        <w:t>If participants withdraw from the study, the already collected data will not be used and further data collection will stop.</w:t>
      </w:r>
    </w:p>
    <w:p w14:paraId="6484D3A8" w14:textId="2C8EEB18" w:rsidR="0032444F" w:rsidRPr="00911F7B" w:rsidDel="00CF5A50" w:rsidRDefault="0032444F" w:rsidP="006A57A5">
      <w:pPr>
        <w:shd w:val="clear" w:color="auto" w:fill="F2F2F2" w:themeFill="background1" w:themeFillShade="F2"/>
        <w:autoSpaceDE/>
        <w:autoSpaceDN/>
        <w:adjustRightInd/>
        <w:spacing w:line="276" w:lineRule="auto"/>
        <w:rPr>
          <w:rFonts w:ascii="Arial" w:hAnsi="Arial" w:cs="Arial"/>
        </w:rPr>
      </w:pPr>
    </w:p>
    <w:p w14:paraId="56B8AF4B" w14:textId="78A24428" w:rsidR="00671D85" w:rsidRPr="00911F7B" w:rsidDel="00CF5A50" w:rsidRDefault="00671D85" w:rsidP="006A57A5">
      <w:pPr>
        <w:spacing w:line="276" w:lineRule="auto"/>
        <w:ind w:left="720"/>
        <w:rPr>
          <w:rFonts w:ascii="Arial" w:hAnsi="Arial" w:cs="Arial"/>
        </w:rPr>
      </w:pPr>
    </w:p>
    <w:p w14:paraId="0629B33B" w14:textId="7C150058" w:rsidR="0046448D" w:rsidRPr="00911F7B" w:rsidDel="00CF5A50" w:rsidRDefault="00D110DA" w:rsidP="00D110DA">
      <w:pPr>
        <w:spacing w:line="276" w:lineRule="auto"/>
        <w:rPr>
          <w:rFonts w:ascii="Arial" w:hAnsi="Arial" w:cs="Arial"/>
        </w:rPr>
      </w:pPr>
      <w:r w:rsidRPr="00911F7B">
        <w:rPr>
          <w:rFonts w:ascii="Arial" w:hAnsi="Arial" w:cs="Arial"/>
        </w:rPr>
        <w:t>1</w:t>
      </w:r>
      <w:r w:rsidR="00930B3D">
        <w:rPr>
          <w:rFonts w:ascii="Arial" w:hAnsi="Arial" w:cs="Arial"/>
        </w:rPr>
        <w:t>3</w:t>
      </w:r>
      <w:r w:rsidR="0032444F" w:rsidRPr="00911F7B" w:rsidDel="00CF5A50">
        <w:rPr>
          <w:rFonts w:ascii="Arial" w:hAnsi="Arial" w:cs="Arial"/>
        </w:rPr>
        <w:t>.4</w:t>
      </w:r>
      <w:r w:rsidR="0032444F" w:rsidRPr="00911F7B" w:rsidDel="00CF5A50">
        <w:rPr>
          <w:rFonts w:ascii="Arial" w:hAnsi="Arial" w:cs="Arial"/>
        </w:rPr>
        <w:tab/>
      </w:r>
      <w:r w:rsidR="0046448D" w:rsidRPr="00911F7B" w:rsidDel="00CF5A50">
        <w:rPr>
          <w:rFonts w:ascii="Arial" w:hAnsi="Arial" w:cs="Arial"/>
        </w:rPr>
        <w:t xml:space="preserve">Describe what will happen to data already collected. </w:t>
      </w:r>
    </w:p>
    <w:p w14:paraId="5115CCCF" w14:textId="6333D9C9" w:rsidR="0032444F" w:rsidRPr="00911F7B" w:rsidDel="00CF5A50" w:rsidRDefault="0032444F" w:rsidP="006A57A5">
      <w:pPr>
        <w:shd w:val="clear" w:color="auto" w:fill="F2F2F2" w:themeFill="background1" w:themeFillShade="F2"/>
        <w:autoSpaceDE/>
        <w:autoSpaceDN/>
        <w:adjustRightInd/>
        <w:spacing w:line="276" w:lineRule="auto"/>
        <w:rPr>
          <w:rFonts w:ascii="Arial" w:hAnsi="Arial" w:cs="Arial"/>
        </w:rPr>
      </w:pPr>
      <w:bookmarkStart w:id="24" w:name="_Toc440956524"/>
      <w:r w:rsidRPr="00911F7B" w:rsidDel="00CF5A50">
        <w:rPr>
          <w:rFonts w:ascii="Arial" w:hAnsi="Arial" w:cs="Arial"/>
        </w:rPr>
        <w:t xml:space="preserve">Response: </w:t>
      </w:r>
      <w:r w:rsidR="00082B0B">
        <w:rPr>
          <w:rFonts w:ascii="Arial" w:eastAsia="Arial" w:hAnsi="Arial" w:cs="Arial"/>
        </w:rPr>
        <w:t xml:space="preserve">Any data collected from participants that do not meet the inclusion criteria and are withdrawn from the study will be removed and not considered in the research.  </w:t>
      </w:r>
      <w:r w:rsidR="00082B0B">
        <w:rPr>
          <w:rFonts w:ascii="Times New Roman" w:hAnsi="Times New Roman"/>
        </w:rPr>
        <w:t xml:space="preserve"> </w:t>
      </w:r>
    </w:p>
    <w:p w14:paraId="4C5EF6C4" w14:textId="77777777" w:rsidR="00671D85" w:rsidRPr="00CB44E7" w:rsidRDefault="00671D85" w:rsidP="006A57A5">
      <w:pPr>
        <w:spacing w:line="276" w:lineRule="auto"/>
        <w:rPr>
          <w:rFonts w:ascii="Arial" w:hAnsi="Arial" w:cs="Arial"/>
          <w:b/>
        </w:rPr>
      </w:pPr>
    </w:p>
    <w:p w14:paraId="49A4E36B" w14:textId="41AFF6B3" w:rsidR="00671D85" w:rsidRPr="00911F7B" w:rsidRDefault="00D110DA" w:rsidP="00811D4D">
      <w:pPr>
        <w:spacing w:line="276" w:lineRule="auto"/>
        <w:rPr>
          <w:rFonts w:ascii="Arial" w:hAnsi="Arial" w:cs="Arial"/>
          <w:b/>
          <w:sz w:val="28"/>
        </w:rPr>
      </w:pPr>
      <w:r w:rsidRPr="00911F7B">
        <w:rPr>
          <w:rFonts w:ascii="Arial" w:hAnsi="Arial" w:cs="Arial"/>
          <w:b/>
          <w:sz w:val="28"/>
        </w:rPr>
        <w:t>1</w:t>
      </w:r>
      <w:r w:rsidR="00930B3D">
        <w:rPr>
          <w:rFonts w:ascii="Arial" w:hAnsi="Arial" w:cs="Arial"/>
          <w:b/>
          <w:sz w:val="28"/>
        </w:rPr>
        <w:t>4</w:t>
      </w:r>
      <w:r w:rsidR="00D16A31" w:rsidRPr="00911F7B">
        <w:rPr>
          <w:rFonts w:ascii="Arial" w:hAnsi="Arial" w:cs="Arial"/>
          <w:b/>
          <w:sz w:val="28"/>
        </w:rPr>
        <w:t xml:space="preserve">.0 </w:t>
      </w:r>
      <w:r w:rsidR="00214986" w:rsidRPr="00911F7B">
        <w:rPr>
          <w:rFonts w:ascii="Arial" w:hAnsi="Arial" w:cs="Arial"/>
          <w:b/>
          <w:sz w:val="28"/>
        </w:rPr>
        <w:t>Risks to Subjects</w:t>
      </w:r>
      <w:bookmarkEnd w:id="24"/>
    </w:p>
    <w:p w14:paraId="55B55A9C" w14:textId="633BC8EE" w:rsidR="007965D0" w:rsidRPr="00911F7B" w:rsidRDefault="00D110DA" w:rsidP="00D110DA">
      <w:pPr>
        <w:spacing w:line="276" w:lineRule="auto"/>
        <w:rPr>
          <w:rFonts w:ascii="Arial" w:hAnsi="Arial" w:cs="Arial"/>
        </w:rPr>
      </w:pPr>
      <w:r w:rsidRPr="00911F7B">
        <w:rPr>
          <w:rFonts w:ascii="Arial" w:hAnsi="Arial" w:cs="Arial"/>
        </w:rPr>
        <w:t>1</w:t>
      </w:r>
      <w:r w:rsidR="00930B3D">
        <w:rPr>
          <w:rFonts w:ascii="Arial" w:hAnsi="Arial" w:cs="Arial"/>
        </w:rPr>
        <w:t>4</w:t>
      </w:r>
      <w:r w:rsidR="00D16A31" w:rsidRPr="00911F7B">
        <w:rPr>
          <w:rFonts w:ascii="Arial" w:hAnsi="Arial" w:cs="Arial"/>
        </w:rPr>
        <w:t>.</w:t>
      </w:r>
      <w:r w:rsidRPr="00911F7B">
        <w:rPr>
          <w:rFonts w:ascii="Arial" w:hAnsi="Arial" w:cs="Arial"/>
        </w:rPr>
        <w:t>1</w:t>
      </w:r>
      <w:r w:rsidR="00811D4D" w:rsidRPr="00911F7B">
        <w:rPr>
          <w:rFonts w:ascii="Arial" w:hAnsi="Arial" w:cs="Arial"/>
        </w:rPr>
        <w:tab/>
      </w:r>
      <w:r w:rsidR="007965D0" w:rsidRPr="00911F7B">
        <w:rPr>
          <w:rFonts w:ascii="Arial" w:hAnsi="Arial" w:cs="Arial"/>
        </w:rPr>
        <w:t xml:space="preserve">Describe if any subjects </w:t>
      </w:r>
      <w:r w:rsidR="006D1644" w:rsidRPr="00911F7B">
        <w:rPr>
          <w:rFonts w:ascii="Arial" w:hAnsi="Arial" w:cs="Arial"/>
        </w:rPr>
        <w:t>will be</w:t>
      </w:r>
      <w:r w:rsidR="007965D0" w:rsidRPr="00911F7B">
        <w:rPr>
          <w:rFonts w:ascii="Arial" w:hAnsi="Arial" w:cs="Arial"/>
        </w:rPr>
        <w:t xml:space="preserve"> withdrawn from therapeutic procedures or drugs</w:t>
      </w:r>
      <w:r w:rsidR="00245153" w:rsidRPr="00911F7B">
        <w:rPr>
          <w:rFonts w:ascii="Arial" w:hAnsi="Arial" w:cs="Arial"/>
        </w:rPr>
        <w:t xml:space="preserve"> </w:t>
      </w:r>
      <w:r w:rsidR="007965D0" w:rsidRPr="00911F7B">
        <w:rPr>
          <w:rFonts w:ascii="Arial" w:hAnsi="Arial" w:cs="Arial"/>
        </w:rPr>
        <w:t>(e.g.</w:t>
      </w:r>
      <w:r w:rsidR="00B71225" w:rsidRPr="00911F7B">
        <w:rPr>
          <w:rFonts w:ascii="Arial" w:hAnsi="Arial" w:cs="Arial"/>
        </w:rPr>
        <w:t xml:space="preserve">, </w:t>
      </w:r>
      <w:r w:rsidR="007965D0" w:rsidRPr="00911F7B">
        <w:rPr>
          <w:rFonts w:ascii="Arial" w:hAnsi="Arial" w:cs="Arial"/>
        </w:rPr>
        <w:t xml:space="preserve">washout periods) prior to, or during, their participation in the study.  </w:t>
      </w:r>
    </w:p>
    <w:p w14:paraId="2C8A5176" w14:textId="3E47F029" w:rsidR="00154A0A" w:rsidRPr="00911F7B" w:rsidRDefault="00154A0A"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r w:rsidR="00C101EF">
        <w:rPr>
          <w:rFonts w:ascii="Arial" w:hAnsi="Arial" w:cs="Arial"/>
        </w:rPr>
        <w:t>N/A</w:t>
      </w:r>
    </w:p>
    <w:p w14:paraId="5163EE96" w14:textId="77777777" w:rsidR="00671D85" w:rsidRPr="00911F7B" w:rsidRDefault="00671D85" w:rsidP="006A57A5">
      <w:pPr>
        <w:spacing w:line="276" w:lineRule="auto"/>
        <w:ind w:left="720"/>
        <w:rPr>
          <w:rFonts w:ascii="Arial" w:hAnsi="Arial" w:cs="Arial"/>
        </w:rPr>
      </w:pPr>
    </w:p>
    <w:p w14:paraId="01C4DEB7" w14:textId="75162A10" w:rsidR="00FF7702" w:rsidRPr="00911F7B" w:rsidRDefault="00811D4D" w:rsidP="00D110DA">
      <w:pPr>
        <w:spacing w:line="276" w:lineRule="auto"/>
        <w:rPr>
          <w:rFonts w:ascii="Arial" w:hAnsi="Arial" w:cs="Arial"/>
        </w:rPr>
      </w:pPr>
      <w:r w:rsidRPr="00911F7B">
        <w:rPr>
          <w:rFonts w:ascii="Arial" w:hAnsi="Arial" w:cs="Arial"/>
        </w:rPr>
        <w:t>1</w:t>
      </w:r>
      <w:r w:rsidR="00930B3D">
        <w:rPr>
          <w:rFonts w:ascii="Arial" w:hAnsi="Arial" w:cs="Arial"/>
        </w:rPr>
        <w:t>4</w:t>
      </w:r>
      <w:r w:rsidRPr="00911F7B">
        <w:rPr>
          <w:rFonts w:ascii="Arial" w:hAnsi="Arial" w:cs="Arial"/>
        </w:rPr>
        <w:t>.2</w:t>
      </w:r>
      <w:r w:rsidRPr="00911F7B">
        <w:rPr>
          <w:rFonts w:ascii="Arial" w:hAnsi="Arial" w:cs="Arial"/>
        </w:rPr>
        <w:tab/>
      </w:r>
      <w:r w:rsidR="00214986" w:rsidRPr="00911F7B">
        <w:rPr>
          <w:rFonts w:ascii="Arial" w:hAnsi="Arial" w:cs="Arial"/>
        </w:rPr>
        <w:t xml:space="preserve">List the reasonably foreseeable risks, discomforts, to the subjects related </w:t>
      </w:r>
      <w:r w:rsidR="003C6F5D" w:rsidRPr="00911F7B">
        <w:rPr>
          <w:rFonts w:ascii="Arial" w:hAnsi="Arial" w:cs="Arial"/>
        </w:rPr>
        <w:t xml:space="preserve">to </w:t>
      </w:r>
      <w:r w:rsidR="00184719" w:rsidRPr="00911F7B">
        <w:rPr>
          <w:rFonts w:ascii="Arial" w:hAnsi="Arial" w:cs="Arial"/>
        </w:rPr>
        <w:t xml:space="preserve">their </w:t>
      </w:r>
      <w:r w:rsidR="00214986" w:rsidRPr="00911F7B">
        <w:rPr>
          <w:rFonts w:ascii="Arial" w:hAnsi="Arial" w:cs="Arial"/>
        </w:rPr>
        <w:t xml:space="preserve">participation in the research. </w:t>
      </w:r>
      <w:r w:rsidR="0040788D" w:rsidRPr="00911F7B">
        <w:rPr>
          <w:rFonts w:ascii="Arial" w:hAnsi="Arial" w:cs="Arial"/>
        </w:rPr>
        <w:t xml:space="preserve">Consider physical, psychological, social, legal, and economic risks.  </w:t>
      </w:r>
    </w:p>
    <w:p w14:paraId="78A0CD5F" w14:textId="4F52E36A" w:rsidR="00214986" w:rsidRPr="00911F7B" w:rsidRDefault="00FA602A" w:rsidP="00811D4D">
      <w:pPr>
        <w:spacing w:line="276" w:lineRule="auto"/>
        <w:rPr>
          <w:rFonts w:ascii="Arial" w:hAnsi="Arial" w:cs="Arial"/>
        </w:rPr>
      </w:pPr>
      <w:r w:rsidRPr="00911F7B">
        <w:rPr>
          <w:rFonts w:ascii="Arial" w:hAnsi="Arial" w:cs="Arial"/>
        </w:rPr>
        <w:t>NOTE</w:t>
      </w:r>
      <w:r w:rsidR="00811D4D" w:rsidRPr="00911F7B">
        <w:rPr>
          <w:rFonts w:ascii="Arial" w:hAnsi="Arial" w:cs="Arial"/>
        </w:rPr>
        <w:t xml:space="preserve">:  </w:t>
      </w:r>
      <w:r w:rsidR="00D81CCA" w:rsidRPr="00911F7B">
        <w:rPr>
          <w:rFonts w:ascii="Arial" w:hAnsi="Arial" w:cs="Arial"/>
        </w:rPr>
        <w:t>Breach of confidentiality is always a risk for identifiable</w:t>
      </w:r>
      <w:r w:rsidR="009D512E" w:rsidRPr="00911F7B">
        <w:rPr>
          <w:rFonts w:ascii="Arial" w:hAnsi="Arial" w:cs="Arial"/>
        </w:rPr>
        <w:t xml:space="preserve"> subject</w:t>
      </w:r>
      <w:r w:rsidR="00D81CCA" w:rsidRPr="00911F7B">
        <w:rPr>
          <w:rFonts w:ascii="Arial" w:hAnsi="Arial" w:cs="Arial"/>
        </w:rPr>
        <w:t xml:space="preserve"> data.</w:t>
      </w:r>
    </w:p>
    <w:p w14:paraId="5E3BE56A" w14:textId="5E2B9F79" w:rsidR="00154A0A" w:rsidRPr="00911F7B" w:rsidRDefault="00154A0A"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r w:rsidR="00C101EF">
        <w:rPr>
          <w:rFonts w:ascii="Arial" w:hAnsi="Arial" w:cs="Arial"/>
        </w:rPr>
        <w:t>N/A</w:t>
      </w:r>
    </w:p>
    <w:p w14:paraId="17CC94AA" w14:textId="77777777" w:rsidR="00811D4D" w:rsidRPr="00911F7B" w:rsidRDefault="00811D4D" w:rsidP="006D1644">
      <w:pPr>
        <w:rPr>
          <w:rFonts w:ascii="Arial" w:hAnsi="Arial" w:cs="Arial"/>
        </w:rPr>
      </w:pPr>
    </w:p>
    <w:p w14:paraId="32031BC3" w14:textId="420D9577" w:rsidR="006D1644" w:rsidRPr="00911F7B" w:rsidRDefault="00811D4D" w:rsidP="006D1644">
      <w:pPr>
        <w:rPr>
          <w:rFonts w:ascii="Arial" w:hAnsi="Arial" w:cs="Arial"/>
        </w:rPr>
      </w:pPr>
      <w:r w:rsidRPr="00911F7B">
        <w:rPr>
          <w:rFonts w:ascii="Arial" w:hAnsi="Arial" w:cs="Arial"/>
        </w:rPr>
        <w:t>1</w:t>
      </w:r>
      <w:r w:rsidR="00930B3D">
        <w:rPr>
          <w:rFonts w:ascii="Arial" w:hAnsi="Arial" w:cs="Arial"/>
        </w:rPr>
        <w:t>4</w:t>
      </w:r>
      <w:r w:rsidRPr="00911F7B">
        <w:rPr>
          <w:rFonts w:ascii="Arial" w:hAnsi="Arial" w:cs="Arial"/>
        </w:rPr>
        <w:t>.3</w:t>
      </w:r>
      <w:r w:rsidRPr="00911F7B">
        <w:rPr>
          <w:rFonts w:ascii="Arial" w:hAnsi="Arial" w:cs="Arial"/>
        </w:rPr>
        <w:tab/>
      </w:r>
      <w:r w:rsidR="006D1644" w:rsidRPr="00911F7B">
        <w:rPr>
          <w:rFonts w:ascii="Arial" w:hAnsi="Arial" w:cs="Arial"/>
        </w:rPr>
        <w:t>Describe the probability, magnitude, duration, and reversibility of the risks</w:t>
      </w:r>
      <w:r w:rsidR="00D032A3" w:rsidRPr="00911F7B">
        <w:rPr>
          <w:rFonts w:ascii="Arial" w:hAnsi="Arial" w:cs="Arial"/>
        </w:rPr>
        <w:t xml:space="preserve"> and the procedures to minimize these risks.</w:t>
      </w:r>
    </w:p>
    <w:p w14:paraId="594931BB" w14:textId="2C201B04" w:rsidR="00811D4D" w:rsidRPr="00911F7B" w:rsidRDefault="00811D4D" w:rsidP="00811D4D">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r w:rsidR="00C101EF">
        <w:rPr>
          <w:rFonts w:ascii="Arial" w:hAnsi="Arial" w:cs="Arial"/>
        </w:rPr>
        <w:t>N/A</w:t>
      </w:r>
    </w:p>
    <w:p w14:paraId="3ADCFDC2" w14:textId="77777777" w:rsidR="00671D85" w:rsidRPr="00911F7B" w:rsidRDefault="00671D85" w:rsidP="00811D4D">
      <w:pPr>
        <w:spacing w:line="276" w:lineRule="auto"/>
        <w:rPr>
          <w:rFonts w:ascii="Arial" w:hAnsi="Arial" w:cs="Arial"/>
        </w:rPr>
      </w:pPr>
    </w:p>
    <w:p w14:paraId="4AFFC4AE" w14:textId="5D9CA91E" w:rsidR="00971CB6" w:rsidRPr="00911F7B" w:rsidRDefault="00811D4D" w:rsidP="00811D4D">
      <w:pPr>
        <w:spacing w:line="276" w:lineRule="auto"/>
        <w:rPr>
          <w:rFonts w:ascii="Arial" w:hAnsi="Arial" w:cs="Arial"/>
        </w:rPr>
      </w:pPr>
      <w:r w:rsidRPr="00911F7B">
        <w:rPr>
          <w:rFonts w:ascii="Arial" w:hAnsi="Arial" w:cs="Arial"/>
        </w:rPr>
        <w:t>1</w:t>
      </w:r>
      <w:r w:rsidR="00930B3D">
        <w:rPr>
          <w:rFonts w:ascii="Arial" w:hAnsi="Arial" w:cs="Arial"/>
        </w:rPr>
        <w:t>4</w:t>
      </w:r>
      <w:r w:rsidRPr="00911F7B">
        <w:rPr>
          <w:rFonts w:ascii="Arial" w:hAnsi="Arial" w:cs="Arial"/>
        </w:rPr>
        <w:t>.4</w:t>
      </w:r>
      <w:r w:rsidRPr="00911F7B">
        <w:rPr>
          <w:rFonts w:ascii="Arial" w:hAnsi="Arial" w:cs="Arial"/>
        </w:rPr>
        <w:tab/>
      </w:r>
      <w:r w:rsidR="00971CB6" w:rsidRPr="00911F7B">
        <w:rPr>
          <w:rFonts w:ascii="Arial" w:hAnsi="Arial" w:cs="Arial"/>
        </w:rPr>
        <w:t>Describe procedures being performed to monitor subjects for safety.</w:t>
      </w:r>
    </w:p>
    <w:p w14:paraId="348F02BF" w14:textId="0128847F" w:rsidR="00154A0A" w:rsidRPr="00911F7B" w:rsidRDefault="00154A0A"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r w:rsidR="00C101EF">
        <w:rPr>
          <w:rFonts w:ascii="Arial" w:hAnsi="Arial" w:cs="Arial"/>
        </w:rPr>
        <w:t>There will be no identifying information collected during this study</w:t>
      </w:r>
    </w:p>
    <w:p w14:paraId="78CFC86C" w14:textId="77777777" w:rsidR="00811D4D" w:rsidRPr="00911F7B" w:rsidRDefault="00811D4D" w:rsidP="00811D4D">
      <w:pPr>
        <w:spacing w:line="276" w:lineRule="auto"/>
        <w:rPr>
          <w:rFonts w:ascii="Arial" w:hAnsi="Arial" w:cs="Arial"/>
        </w:rPr>
      </w:pPr>
    </w:p>
    <w:p w14:paraId="3F0AFE4C" w14:textId="4126A476" w:rsidR="006E3EE5" w:rsidRPr="00911F7B" w:rsidRDefault="00811D4D" w:rsidP="00CB4176">
      <w:pPr>
        <w:spacing w:line="276" w:lineRule="auto"/>
        <w:rPr>
          <w:rFonts w:ascii="Arial" w:hAnsi="Arial" w:cs="Arial"/>
        </w:rPr>
      </w:pPr>
      <w:r w:rsidRPr="00911F7B">
        <w:rPr>
          <w:rFonts w:ascii="Arial" w:hAnsi="Arial" w:cs="Arial"/>
        </w:rPr>
        <w:t>1</w:t>
      </w:r>
      <w:r w:rsidR="00930B3D">
        <w:rPr>
          <w:rFonts w:ascii="Arial" w:hAnsi="Arial" w:cs="Arial"/>
        </w:rPr>
        <w:t>4</w:t>
      </w:r>
      <w:r w:rsidRPr="00911F7B">
        <w:rPr>
          <w:rFonts w:ascii="Arial" w:hAnsi="Arial" w:cs="Arial"/>
        </w:rPr>
        <w:t>.5</w:t>
      </w:r>
      <w:r w:rsidRPr="00911F7B">
        <w:rPr>
          <w:rFonts w:ascii="Arial" w:hAnsi="Arial" w:cs="Arial"/>
        </w:rPr>
        <w:tab/>
      </w:r>
      <w:r w:rsidR="006E3EE5" w:rsidRPr="00911F7B">
        <w:rPr>
          <w:rFonts w:ascii="Arial" w:hAnsi="Arial" w:cs="Arial"/>
        </w:rPr>
        <w:t xml:space="preserve">If </w:t>
      </w:r>
      <w:r w:rsidR="00CB4176">
        <w:rPr>
          <w:rFonts w:ascii="Arial" w:hAnsi="Arial" w:cs="Arial"/>
        </w:rPr>
        <w:t>the study poses risks to an embryo or fetus should the subject be or become pregnant</w:t>
      </w:r>
      <w:r w:rsidR="006E3EE5" w:rsidRPr="00911F7B">
        <w:rPr>
          <w:rFonts w:ascii="Arial" w:hAnsi="Arial" w:cs="Arial"/>
        </w:rPr>
        <w:t xml:space="preserve">, </w:t>
      </w:r>
      <w:r w:rsidR="00847387" w:rsidRPr="00911F7B">
        <w:rPr>
          <w:rFonts w:ascii="Arial" w:hAnsi="Arial" w:cs="Arial"/>
        </w:rPr>
        <w:t>h</w:t>
      </w:r>
      <w:r w:rsidR="006E3EE5" w:rsidRPr="00911F7B">
        <w:rPr>
          <w:rFonts w:ascii="Arial" w:hAnsi="Arial" w:cs="Arial"/>
        </w:rPr>
        <w:t>ow</w:t>
      </w:r>
      <w:r w:rsidR="00D76A6F" w:rsidRPr="00911F7B">
        <w:rPr>
          <w:rFonts w:ascii="Arial" w:hAnsi="Arial" w:cs="Arial"/>
        </w:rPr>
        <w:t xml:space="preserve"> will you minimize the risk of a pregnancy </w:t>
      </w:r>
      <w:r w:rsidR="006E3EE5" w:rsidRPr="00911F7B">
        <w:rPr>
          <w:rFonts w:ascii="Arial" w:hAnsi="Arial" w:cs="Arial"/>
        </w:rPr>
        <w:t>occur</w:t>
      </w:r>
      <w:r w:rsidR="00D76A6F" w:rsidRPr="00911F7B">
        <w:rPr>
          <w:rFonts w:ascii="Arial" w:hAnsi="Arial" w:cs="Arial"/>
        </w:rPr>
        <w:t>ring</w:t>
      </w:r>
      <w:r w:rsidR="006E3EE5" w:rsidRPr="00911F7B">
        <w:rPr>
          <w:rFonts w:ascii="Arial" w:hAnsi="Arial" w:cs="Arial"/>
        </w:rPr>
        <w:t xml:space="preserve"> during the course of the study? (Select all that apply</w:t>
      </w:r>
      <w:r w:rsidR="00DE49F0">
        <w:rPr>
          <w:rFonts w:ascii="Arial" w:hAnsi="Arial" w:cs="Arial"/>
        </w:rPr>
        <w:t>.</w:t>
      </w:r>
      <w:r w:rsidR="006E3EE5" w:rsidRPr="00911F7B">
        <w:rPr>
          <w:rFonts w:ascii="Arial" w:hAnsi="Arial" w:cs="Arial"/>
        </w:rPr>
        <w:t>)</w:t>
      </w:r>
    </w:p>
    <w:p w14:paraId="23CA7D9B" w14:textId="4BFD1912" w:rsidR="00847387" w:rsidRPr="00911F7B" w:rsidRDefault="00000000" w:rsidP="00CB44E7">
      <w:pPr>
        <w:spacing w:line="276" w:lineRule="auto"/>
        <w:rPr>
          <w:rFonts w:ascii="Arial" w:hAnsi="Arial" w:cs="Arial"/>
        </w:rPr>
      </w:pPr>
      <w:sdt>
        <w:sdtPr>
          <w:rPr>
            <w:rFonts w:ascii="Arial" w:hAnsi="Arial" w:cs="Arial"/>
          </w:rPr>
          <w:id w:val="1108005132"/>
          <w14:checkbox>
            <w14:checked w14:val="0"/>
            <w14:checkedState w14:val="2612" w14:font="MS Gothic"/>
            <w14:uncheckedState w14:val="2610" w14:font="MS Gothic"/>
          </w14:checkbox>
        </w:sdtPr>
        <w:sdtContent>
          <w:r w:rsidR="00862D77">
            <w:rPr>
              <w:rFonts w:ascii="MS Gothic" w:eastAsia="MS Gothic" w:hAnsi="MS Gothic" w:cs="Arial" w:hint="eastAsia"/>
            </w:rPr>
            <w:t>☐</w:t>
          </w:r>
        </w:sdtContent>
      </w:sdt>
      <w:r w:rsidR="00847387" w:rsidRPr="00911F7B">
        <w:rPr>
          <w:rFonts w:ascii="Arial" w:hAnsi="Arial" w:cs="Arial"/>
        </w:rPr>
        <w:tab/>
      </w:r>
      <w:r w:rsidR="006E3EE5" w:rsidRPr="00911F7B">
        <w:rPr>
          <w:rFonts w:ascii="Arial" w:hAnsi="Arial" w:cs="Arial"/>
        </w:rPr>
        <w:t>Counseling on birth control and /or abstinence</w:t>
      </w:r>
    </w:p>
    <w:p w14:paraId="2A416E8A" w14:textId="6D75ADB3" w:rsidR="00847387" w:rsidRPr="00911F7B" w:rsidRDefault="00000000" w:rsidP="00CB44E7">
      <w:pPr>
        <w:spacing w:line="276" w:lineRule="auto"/>
        <w:rPr>
          <w:rFonts w:ascii="Arial" w:hAnsi="Arial" w:cs="Arial"/>
        </w:rPr>
      </w:pPr>
      <w:sdt>
        <w:sdtPr>
          <w:rPr>
            <w:rFonts w:ascii="Arial" w:hAnsi="Arial" w:cs="Arial"/>
          </w:rPr>
          <w:id w:val="-1860582489"/>
          <w14:checkbox>
            <w14:checked w14:val="0"/>
            <w14:checkedState w14:val="2612" w14:font="MS Gothic"/>
            <w14:uncheckedState w14:val="2610" w14:font="MS Gothic"/>
          </w14:checkbox>
        </w:sdtPr>
        <w:sdtContent>
          <w:r w:rsidR="00D16A31" w:rsidRPr="00911F7B">
            <w:rPr>
              <w:rFonts w:ascii="Segoe UI Symbol" w:eastAsia="MS Gothic" w:hAnsi="Segoe UI Symbol" w:cs="Segoe UI Symbol"/>
            </w:rPr>
            <w:t>☐</w:t>
          </w:r>
        </w:sdtContent>
      </w:sdt>
      <w:r w:rsidR="00847387" w:rsidRPr="00911F7B">
        <w:rPr>
          <w:rFonts w:ascii="Arial" w:hAnsi="Arial" w:cs="Arial"/>
        </w:rPr>
        <w:tab/>
      </w:r>
      <w:r w:rsidR="006E3EE5" w:rsidRPr="00911F7B">
        <w:rPr>
          <w:rFonts w:ascii="Arial" w:hAnsi="Arial" w:cs="Arial"/>
        </w:rPr>
        <w:t>Pregnancy test during the study</w:t>
      </w:r>
    </w:p>
    <w:p w14:paraId="2B3A65B2" w14:textId="6BE1D82C" w:rsidR="00847387" w:rsidRPr="00911F7B" w:rsidRDefault="00000000" w:rsidP="00CB44E7">
      <w:pPr>
        <w:spacing w:line="276" w:lineRule="auto"/>
        <w:rPr>
          <w:rFonts w:ascii="Arial" w:hAnsi="Arial" w:cs="Arial"/>
        </w:rPr>
      </w:pPr>
      <w:sdt>
        <w:sdtPr>
          <w:rPr>
            <w:rFonts w:ascii="Arial" w:hAnsi="Arial" w:cs="Arial"/>
          </w:rPr>
          <w:id w:val="1435634152"/>
          <w14:checkbox>
            <w14:checked w14:val="0"/>
            <w14:checkedState w14:val="2612" w14:font="MS Gothic"/>
            <w14:uncheckedState w14:val="2610" w14:font="MS Gothic"/>
          </w14:checkbox>
        </w:sdtPr>
        <w:sdtContent>
          <w:r w:rsidR="00847387" w:rsidRPr="00911F7B">
            <w:rPr>
              <w:rFonts w:ascii="Segoe UI Symbol" w:eastAsia="MS Gothic" w:hAnsi="Segoe UI Symbol" w:cs="Segoe UI Symbol"/>
            </w:rPr>
            <w:t>☐</w:t>
          </w:r>
        </w:sdtContent>
      </w:sdt>
      <w:r w:rsidR="00847387" w:rsidRPr="00911F7B">
        <w:rPr>
          <w:rFonts w:ascii="Arial" w:hAnsi="Arial" w:cs="Arial"/>
        </w:rPr>
        <w:tab/>
      </w:r>
      <w:r w:rsidR="006E3EE5" w:rsidRPr="00911F7B">
        <w:rPr>
          <w:rFonts w:ascii="Arial" w:hAnsi="Arial" w:cs="Arial"/>
        </w:rPr>
        <w:t>Pregnancy test prior to initiation of the study</w:t>
      </w:r>
    </w:p>
    <w:p w14:paraId="7A5C3507" w14:textId="34164268" w:rsidR="00D76A6F" w:rsidRPr="00911F7B" w:rsidRDefault="00000000" w:rsidP="00CB44E7">
      <w:pPr>
        <w:spacing w:line="276" w:lineRule="auto"/>
        <w:rPr>
          <w:rFonts w:ascii="Arial" w:hAnsi="Arial" w:cs="Arial"/>
        </w:rPr>
      </w:pPr>
      <w:sdt>
        <w:sdtPr>
          <w:rPr>
            <w:rFonts w:ascii="Arial" w:hAnsi="Arial" w:cs="Arial"/>
          </w:rPr>
          <w:id w:val="1911877711"/>
          <w14:checkbox>
            <w14:checked w14:val="0"/>
            <w14:checkedState w14:val="2612" w14:font="MS Gothic"/>
            <w14:uncheckedState w14:val="2610" w14:font="MS Gothic"/>
          </w14:checkbox>
        </w:sdtPr>
        <w:sdtContent>
          <w:r w:rsidR="00CB44E7">
            <w:rPr>
              <w:rFonts w:ascii="MS Gothic" w:eastAsia="MS Gothic" w:hAnsi="MS Gothic" w:cs="Arial" w:hint="eastAsia"/>
            </w:rPr>
            <w:t>☐</w:t>
          </w:r>
        </w:sdtContent>
      </w:sdt>
      <w:r w:rsidR="00847387" w:rsidRPr="00911F7B">
        <w:rPr>
          <w:rFonts w:ascii="Arial" w:hAnsi="Arial" w:cs="Arial"/>
        </w:rPr>
        <w:tab/>
        <w:t xml:space="preserve">Other  </w:t>
      </w:r>
      <w:r w:rsidR="006E3EE5" w:rsidRPr="00911F7B">
        <w:rPr>
          <w:rFonts w:ascii="Arial" w:hAnsi="Arial" w:cs="Arial"/>
        </w:rPr>
        <w:t xml:space="preserve"> </w:t>
      </w:r>
      <w:r w:rsidR="00D76A6F" w:rsidRPr="00911F7B">
        <w:rPr>
          <w:rFonts w:ascii="Arial" w:hAnsi="Arial" w:cs="Arial"/>
        </w:rPr>
        <w:t>_____</w:t>
      </w:r>
    </w:p>
    <w:p w14:paraId="3461B7D8" w14:textId="77777777" w:rsidR="00671D85" w:rsidRPr="00911F7B" w:rsidRDefault="00671D85" w:rsidP="006A57A5">
      <w:pPr>
        <w:spacing w:line="276" w:lineRule="auto"/>
        <w:ind w:left="720"/>
        <w:rPr>
          <w:rFonts w:ascii="Arial" w:hAnsi="Arial" w:cs="Arial"/>
        </w:rPr>
      </w:pPr>
    </w:p>
    <w:p w14:paraId="23D6A24D" w14:textId="6FDB7CEC" w:rsidR="00214986" w:rsidRPr="00911F7B" w:rsidRDefault="00811D4D" w:rsidP="00811D4D">
      <w:pPr>
        <w:spacing w:line="276" w:lineRule="auto"/>
        <w:rPr>
          <w:rFonts w:ascii="Arial" w:hAnsi="Arial" w:cs="Arial"/>
        </w:rPr>
      </w:pPr>
      <w:r w:rsidRPr="00911F7B">
        <w:rPr>
          <w:rFonts w:ascii="Arial" w:hAnsi="Arial" w:cs="Arial"/>
        </w:rPr>
        <w:t>1</w:t>
      </w:r>
      <w:r w:rsidR="00930B3D">
        <w:rPr>
          <w:rFonts w:ascii="Arial" w:hAnsi="Arial" w:cs="Arial"/>
        </w:rPr>
        <w:t>4</w:t>
      </w:r>
      <w:r w:rsidRPr="00911F7B">
        <w:rPr>
          <w:rFonts w:ascii="Arial" w:hAnsi="Arial" w:cs="Arial"/>
        </w:rPr>
        <w:t>.</w:t>
      </w:r>
      <w:r w:rsidR="00CB4176">
        <w:rPr>
          <w:rFonts w:ascii="Arial" w:hAnsi="Arial" w:cs="Arial"/>
        </w:rPr>
        <w:t>6</w:t>
      </w:r>
      <w:r w:rsidRPr="00911F7B">
        <w:rPr>
          <w:rFonts w:ascii="Arial" w:hAnsi="Arial" w:cs="Arial"/>
        </w:rPr>
        <w:tab/>
      </w:r>
      <w:r w:rsidR="00214986" w:rsidRPr="00911F7B">
        <w:rPr>
          <w:rFonts w:ascii="Arial" w:hAnsi="Arial" w:cs="Arial"/>
        </w:rPr>
        <w:t xml:space="preserve">If applicable, describe </w:t>
      </w:r>
      <w:r w:rsidR="00B56B77" w:rsidRPr="00911F7B">
        <w:rPr>
          <w:rFonts w:ascii="Arial" w:hAnsi="Arial" w:cs="Arial"/>
        </w:rPr>
        <w:t xml:space="preserve">possible </w:t>
      </w:r>
      <w:r w:rsidR="00214986" w:rsidRPr="00911F7B">
        <w:rPr>
          <w:rFonts w:ascii="Arial" w:hAnsi="Arial" w:cs="Arial"/>
        </w:rPr>
        <w:t>risks to others who are not subjects</w:t>
      </w:r>
      <w:r w:rsidR="004050C0">
        <w:rPr>
          <w:rFonts w:ascii="Arial" w:hAnsi="Arial" w:cs="Arial"/>
        </w:rPr>
        <w:t xml:space="preserve"> (e.g., partner of a subject who is administered a study drug)</w:t>
      </w:r>
      <w:r w:rsidR="00214986" w:rsidRPr="00911F7B">
        <w:rPr>
          <w:rFonts w:ascii="Arial" w:hAnsi="Arial" w:cs="Arial"/>
        </w:rPr>
        <w:t>.</w:t>
      </w:r>
    </w:p>
    <w:p w14:paraId="0649C3B9" w14:textId="626CDDDF" w:rsidR="00154A0A" w:rsidRPr="00911F7B" w:rsidRDefault="00154A0A" w:rsidP="006A57A5">
      <w:pPr>
        <w:shd w:val="clear" w:color="auto" w:fill="F2F2F2" w:themeFill="background1" w:themeFillShade="F2"/>
        <w:autoSpaceDE/>
        <w:autoSpaceDN/>
        <w:adjustRightInd/>
        <w:spacing w:line="276" w:lineRule="auto"/>
        <w:rPr>
          <w:rFonts w:ascii="Arial" w:hAnsi="Arial" w:cs="Arial"/>
        </w:rPr>
      </w:pPr>
      <w:bookmarkStart w:id="25" w:name="_Toc440956525"/>
      <w:r w:rsidRPr="00911F7B">
        <w:rPr>
          <w:rFonts w:ascii="Arial" w:hAnsi="Arial" w:cs="Arial"/>
        </w:rPr>
        <w:t xml:space="preserve">Response: </w:t>
      </w:r>
      <w:r w:rsidR="00C101EF">
        <w:rPr>
          <w:rFonts w:ascii="Arial" w:hAnsi="Arial" w:cs="Arial"/>
        </w:rPr>
        <w:t>N/A</w:t>
      </w:r>
    </w:p>
    <w:p w14:paraId="253A3212" w14:textId="77777777" w:rsidR="00811D4D" w:rsidRPr="00911F7B" w:rsidRDefault="00811D4D" w:rsidP="00475B6A">
      <w:pPr>
        <w:rPr>
          <w:rFonts w:ascii="Arial" w:hAnsi="Arial" w:cs="Arial"/>
        </w:rPr>
      </w:pPr>
    </w:p>
    <w:p w14:paraId="74A57C57" w14:textId="73A41C29" w:rsidR="00475B6A" w:rsidRPr="00911F7B" w:rsidRDefault="00811D4D" w:rsidP="00475B6A">
      <w:pPr>
        <w:rPr>
          <w:rFonts w:ascii="Arial" w:hAnsi="Arial" w:cs="Arial"/>
        </w:rPr>
      </w:pPr>
      <w:r w:rsidRPr="00911F7B">
        <w:rPr>
          <w:rFonts w:ascii="Arial" w:hAnsi="Arial" w:cs="Arial"/>
        </w:rPr>
        <w:t>1</w:t>
      </w:r>
      <w:r w:rsidR="00930B3D">
        <w:rPr>
          <w:rFonts w:ascii="Arial" w:hAnsi="Arial" w:cs="Arial"/>
        </w:rPr>
        <w:t>4</w:t>
      </w:r>
      <w:r w:rsidR="00475B6A" w:rsidRPr="00911F7B">
        <w:rPr>
          <w:rFonts w:ascii="Arial" w:hAnsi="Arial" w:cs="Arial"/>
        </w:rPr>
        <w:t>.</w:t>
      </w:r>
      <w:r w:rsidR="00CB4176">
        <w:rPr>
          <w:rFonts w:ascii="Arial" w:hAnsi="Arial" w:cs="Arial"/>
        </w:rPr>
        <w:t>7</w:t>
      </w:r>
      <w:r w:rsidRPr="00911F7B">
        <w:rPr>
          <w:rFonts w:ascii="Arial" w:hAnsi="Arial" w:cs="Arial"/>
        </w:rPr>
        <w:tab/>
      </w:r>
      <w:r w:rsidR="00475B6A" w:rsidRPr="00911F7B">
        <w:rPr>
          <w:rFonts w:ascii="Arial" w:hAnsi="Arial" w:cs="Arial"/>
        </w:rPr>
        <w:t xml:space="preserve">Provisions to Monitor the Data to Ensure the Safety of Subjects </w:t>
      </w:r>
    </w:p>
    <w:p w14:paraId="1499B62D" w14:textId="1793AAAC" w:rsidR="00D032A3" w:rsidRPr="00911F7B" w:rsidRDefault="00000000" w:rsidP="00475B6A">
      <w:pPr>
        <w:rPr>
          <w:rFonts w:ascii="Arial" w:hAnsi="Arial" w:cs="Arial"/>
        </w:rPr>
      </w:pPr>
      <w:sdt>
        <w:sdtPr>
          <w:rPr>
            <w:rFonts w:ascii="Arial" w:hAnsi="Arial" w:cs="Arial"/>
          </w:rPr>
          <w:id w:val="-1674716537"/>
          <w14:checkbox>
            <w14:checked w14:val="1"/>
            <w14:checkedState w14:val="2612" w14:font="MS Gothic"/>
            <w14:uncheckedState w14:val="2610" w14:font="MS Gothic"/>
          </w14:checkbox>
        </w:sdtPr>
        <w:sdtContent>
          <w:r w:rsidR="002D5B19">
            <w:rPr>
              <w:rFonts w:ascii="MS Gothic" w:eastAsia="MS Gothic" w:hAnsi="MS Gothic" w:cs="Arial" w:hint="eastAsia"/>
            </w:rPr>
            <w:t>☒</w:t>
          </w:r>
        </w:sdtContent>
      </w:sdt>
      <w:r w:rsidR="00475B6A" w:rsidRPr="00911F7B">
        <w:rPr>
          <w:rFonts w:ascii="Arial" w:hAnsi="Arial" w:cs="Arial"/>
        </w:rPr>
        <w:tab/>
        <w:t xml:space="preserve">N/A:  This study is not enrolling subjects OR is limited to records review procedures only OR is a minimal risk study. </w:t>
      </w:r>
      <w:r w:rsidR="00732EE1" w:rsidRPr="00911F7B">
        <w:rPr>
          <w:rFonts w:ascii="Arial" w:hAnsi="Arial" w:cs="Arial"/>
        </w:rPr>
        <w:t xml:space="preserve">See </w:t>
      </w:r>
      <w:r w:rsidR="003F0A5B">
        <w:rPr>
          <w:rFonts w:ascii="Arial" w:hAnsi="Arial" w:cs="Arial"/>
        </w:rPr>
        <w:t xml:space="preserve">SBU SOPs section 3.6 </w:t>
      </w:r>
      <w:r w:rsidR="00732EE1" w:rsidRPr="00911F7B">
        <w:rPr>
          <w:rFonts w:ascii="Arial" w:hAnsi="Arial" w:cs="Arial"/>
        </w:rPr>
        <w:t>for a list of the procedures that are generally considered to be minimal risk</w:t>
      </w:r>
      <w:r w:rsidR="003F0A5B">
        <w:rPr>
          <w:rFonts w:ascii="Arial" w:hAnsi="Arial" w:cs="Arial"/>
        </w:rPr>
        <w:t xml:space="preserve">: </w:t>
      </w:r>
      <w:hyperlink r:id="rId33" w:history="1">
        <w:r w:rsidR="003F703D" w:rsidRPr="00FA1083">
          <w:rPr>
            <w:rStyle w:val="Hyperlink"/>
            <w:rFonts w:ascii="Arial" w:hAnsi="Arial" w:cs="Arial"/>
          </w:rPr>
          <w:t>https://www.stonybrook.edu/research-compliance/Human-Subjects/sops</w:t>
        </w:r>
      </w:hyperlink>
      <w:r w:rsidR="003F703D">
        <w:rPr>
          <w:rFonts w:ascii="Arial" w:hAnsi="Arial" w:cs="Arial"/>
        </w:rPr>
        <w:t>)</w:t>
      </w:r>
      <w:r w:rsidR="003F0A5B">
        <w:rPr>
          <w:rFonts w:ascii="Arial" w:hAnsi="Arial" w:cs="Arial"/>
        </w:rPr>
        <w:t>.</w:t>
      </w:r>
    </w:p>
    <w:p w14:paraId="79D22C4E" w14:textId="64EDC7BB" w:rsidR="00811D4D" w:rsidRPr="00911F7B" w:rsidRDefault="00811D4D" w:rsidP="00811D4D">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r w:rsidR="00C101EF">
        <w:rPr>
          <w:rFonts w:ascii="Arial" w:hAnsi="Arial" w:cs="Arial"/>
        </w:rPr>
        <w:t>N/A</w:t>
      </w:r>
    </w:p>
    <w:p w14:paraId="1CE29FCD" w14:textId="77777777" w:rsidR="00D032A3" w:rsidRPr="00911F7B" w:rsidRDefault="00D032A3" w:rsidP="00475B6A">
      <w:pPr>
        <w:rPr>
          <w:rFonts w:ascii="Arial" w:hAnsi="Arial" w:cs="Arial"/>
        </w:rPr>
      </w:pPr>
    </w:p>
    <w:p w14:paraId="31888A50" w14:textId="2745901E" w:rsidR="00732EE1" w:rsidRPr="00911F7B" w:rsidRDefault="00811D4D" w:rsidP="00475B6A">
      <w:pPr>
        <w:rPr>
          <w:rFonts w:ascii="Arial" w:hAnsi="Arial" w:cs="Arial"/>
        </w:rPr>
      </w:pPr>
      <w:r w:rsidRPr="00911F7B">
        <w:rPr>
          <w:rFonts w:ascii="Arial" w:hAnsi="Arial" w:cs="Arial"/>
        </w:rPr>
        <w:t>1</w:t>
      </w:r>
      <w:r w:rsidR="00930B3D">
        <w:rPr>
          <w:rFonts w:ascii="Arial" w:hAnsi="Arial" w:cs="Arial"/>
        </w:rPr>
        <w:t>4</w:t>
      </w:r>
      <w:r w:rsidRPr="00911F7B">
        <w:rPr>
          <w:rFonts w:ascii="Arial" w:hAnsi="Arial" w:cs="Arial"/>
        </w:rPr>
        <w:t>.</w:t>
      </w:r>
      <w:r w:rsidR="00CB4176">
        <w:rPr>
          <w:rFonts w:ascii="Arial" w:hAnsi="Arial" w:cs="Arial"/>
        </w:rPr>
        <w:t>8</w:t>
      </w:r>
      <w:r w:rsidRPr="00911F7B">
        <w:rPr>
          <w:rFonts w:ascii="Arial" w:hAnsi="Arial" w:cs="Arial"/>
        </w:rPr>
        <w:tab/>
      </w:r>
      <w:r w:rsidR="00732EE1" w:rsidRPr="00911F7B">
        <w:rPr>
          <w:rFonts w:ascii="Arial" w:hAnsi="Arial" w:cs="Arial"/>
        </w:rPr>
        <w:t xml:space="preserve">Provide information about the Data </w:t>
      </w:r>
      <w:r w:rsidR="00C85907">
        <w:rPr>
          <w:rFonts w:ascii="Arial" w:hAnsi="Arial" w:cs="Arial"/>
        </w:rPr>
        <w:t xml:space="preserve">and </w:t>
      </w:r>
      <w:r w:rsidR="00732EE1" w:rsidRPr="00911F7B">
        <w:rPr>
          <w:rFonts w:ascii="Arial" w:hAnsi="Arial" w:cs="Arial"/>
        </w:rPr>
        <w:t>Safety Monitoring Plan</w:t>
      </w:r>
      <w:r w:rsidR="007C6135">
        <w:rPr>
          <w:rFonts w:ascii="Arial" w:hAnsi="Arial" w:cs="Arial"/>
        </w:rPr>
        <w:t>.</w:t>
      </w:r>
    </w:p>
    <w:p w14:paraId="0431D65A" w14:textId="210BF6BB" w:rsidR="00811D4D" w:rsidRPr="00911F7B" w:rsidRDefault="00811D4D" w:rsidP="00811D4D">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r w:rsidR="00C101EF">
        <w:rPr>
          <w:rFonts w:ascii="Arial" w:hAnsi="Arial" w:cs="Arial"/>
        </w:rPr>
        <w:t>N/A</w:t>
      </w:r>
    </w:p>
    <w:p w14:paraId="6E533606" w14:textId="7122D7AA" w:rsidR="00732EE1" w:rsidRPr="00911F7B" w:rsidRDefault="00732EE1" w:rsidP="00475B6A">
      <w:pPr>
        <w:rPr>
          <w:rFonts w:ascii="Arial" w:hAnsi="Arial" w:cs="Arial"/>
        </w:rPr>
      </w:pPr>
    </w:p>
    <w:p w14:paraId="60B87A82" w14:textId="0F274FB5" w:rsidR="00732EE1" w:rsidRPr="00911F7B" w:rsidRDefault="00811D4D" w:rsidP="00475B6A">
      <w:pPr>
        <w:rPr>
          <w:rFonts w:ascii="Arial" w:hAnsi="Arial" w:cs="Arial"/>
        </w:rPr>
      </w:pPr>
      <w:r w:rsidRPr="00911F7B">
        <w:rPr>
          <w:rFonts w:ascii="Arial" w:hAnsi="Arial" w:cs="Arial"/>
        </w:rPr>
        <w:t>1</w:t>
      </w:r>
      <w:r w:rsidR="00930B3D">
        <w:rPr>
          <w:rFonts w:ascii="Arial" w:hAnsi="Arial" w:cs="Arial"/>
        </w:rPr>
        <w:t>4</w:t>
      </w:r>
      <w:r w:rsidRPr="00911F7B">
        <w:rPr>
          <w:rFonts w:ascii="Arial" w:hAnsi="Arial" w:cs="Arial"/>
        </w:rPr>
        <w:t>.</w:t>
      </w:r>
      <w:r w:rsidR="00CB4176">
        <w:rPr>
          <w:rFonts w:ascii="Arial" w:hAnsi="Arial" w:cs="Arial"/>
        </w:rPr>
        <w:t>9</w:t>
      </w:r>
      <w:r w:rsidRPr="00911F7B">
        <w:rPr>
          <w:rFonts w:ascii="Arial" w:hAnsi="Arial" w:cs="Arial"/>
        </w:rPr>
        <w:tab/>
      </w:r>
      <w:r w:rsidR="00732EE1" w:rsidRPr="00911F7B">
        <w:rPr>
          <w:rFonts w:ascii="Arial" w:hAnsi="Arial" w:cs="Arial"/>
        </w:rPr>
        <w:t>Provide information if a medical monitor will be used to monitor the safety of the study</w:t>
      </w:r>
      <w:r w:rsidR="00DE49F0">
        <w:rPr>
          <w:rFonts w:ascii="Arial" w:hAnsi="Arial" w:cs="Arial"/>
        </w:rPr>
        <w:t>.</w:t>
      </w:r>
    </w:p>
    <w:p w14:paraId="6AF6CD18" w14:textId="2A339639" w:rsidR="00911F7B" w:rsidRPr="00911F7B" w:rsidRDefault="00911F7B" w:rsidP="00911F7B">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r w:rsidR="00C101EF">
        <w:rPr>
          <w:rFonts w:ascii="Arial" w:hAnsi="Arial" w:cs="Arial"/>
        </w:rPr>
        <w:t>N/A</w:t>
      </w:r>
    </w:p>
    <w:p w14:paraId="7C55D3D1" w14:textId="77777777" w:rsidR="00732EE1" w:rsidRPr="00911F7B" w:rsidRDefault="00732EE1" w:rsidP="00475B6A">
      <w:pPr>
        <w:rPr>
          <w:rFonts w:ascii="Arial" w:hAnsi="Arial" w:cs="Arial"/>
        </w:rPr>
      </w:pPr>
    </w:p>
    <w:p w14:paraId="0BA00D1F" w14:textId="649B691F" w:rsidR="00475B6A" w:rsidRPr="00911F7B" w:rsidRDefault="00811D4D" w:rsidP="00475B6A">
      <w:pPr>
        <w:rPr>
          <w:rFonts w:ascii="Arial" w:hAnsi="Arial" w:cs="Arial"/>
        </w:rPr>
      </w:pPr>
      <w:r w:rsidRPr="00911F7B">
        <w:rPr>
          <w:rFonts w:ascii="Arial" w:hAnsi="Arial" w:cs="Arial"/>
        </w:rPr>
        <w:t>1</w:t>
      </w:r>
      <w:r w:rsidR="00930B3D">
        <w:rPr>
          <w:rFonts w:ascii="Arial" w:hAnsi="Arial" w:cs="Arial"/>
        </w:rPr>
        <w:t>4</w:t>
      </w:r>
      <w:r w:rsidR="00732EE1" w:rsidRPr="00911F7B">
        <w:rPr>
          <w:rFonts w:ascii="Arial" w:hAnsi="Arial" w:cs="Arial"/>
        </w:rPr>
        <w:t>.1</w:t>
      </w:r>
      <w:r w:rsidR="00CB4176">
        <w:rPr>
          <w:rFonts w:ascii="Arial" w:hAnsi="Arial" w:cs="Arial"/>
        </w:rPr>
        <w:t>0</w:t>
      </w:r>
      <w:r w:rsidRPr="00911F7B">
        <w:rPr>
          <w:rFonts w:ascii="Arial" w:hAnsi="Arial" w:cs="Arial"/>
        </w:rPr>
        <w:tab/>
      </w:r>
      <w:r w:rsidR="00732EE1" w:rsidRPr="00911F7B">
        <w:rPr>
          <w:rFonts w:ascii="Arial" w:hAnsi="Arial" w:cs="Arial"/>
        </w:rPr>
        <w:t xml:space="preserve">Provide information if a </w:t>
      </w:r>
      <w:r w:rsidR="00475B6A" w:rsidRPr="00911F7B">
        <w:rPr>
          <w:rFonts w:ascii="Arial" w:hAnsi="Arial" w:cs="Arial"/>
        </w:rPr>
        <w:t xml:space="preserve">Data </w:t>
      </w:r>
      <w:r w:rsidR="00C85907">
        <w:rPr>
          <w:rFonts w:ascii="Arial" w:hAnsi="Arial" w:cs="Arial"/>
        </w:rPr>
        <w:t xml:space="preserve">and </w:t>
      </w:r>
      <w:r w:rsidR="00475B6A" w:rsidRPr="00911F7B">
        <w:rPr>
          <w:rFonts w:ascii="Arial" w:hAnsi="Arial" w:cs="Arial"/>
        </w:rPr>
        <w:t>Safety Monitoring Committee</w:t>
      </w:r>
      <w:r w:rsidRPr="00911F7B">
        <w:rPr>
          <w:rFonts w:ascii="Arial" w:hAnsi="Arial" w:cs="Arial"/>
        </w:rPr>
        <w:t>/</w:t>
      </w:r>
      <w:r w:rsidR="00475B6A" w:rsidRPr="00911F7B">
        <w:rPr>
          <w:rFonts w:ascii="Arial" w:hAnsi="Arial" w:cs="Arial"/>
        </w:rPr>
        <w:t xml:space="preserve">Board </w:t>
      </w:r>
      <w:r w:rsidR="00732EE1" w:rsidRPr="00911F7B">
        <w:rPr>
          <w:rFonts w:ascii="Arial" w:hAnsi="Arial" w:cs="Arial"/>
        </w:rPr>
        <w:t xml:space="preserve">will be used to monitor the safety of </w:t>
      </w:r>
      <w:r w:rsidR="004050C0">
        <w:rPr>
          <w:rFonts w:ascii="Arial" w:hAnsi="Arial" w:cs="Arial"/>
        </w:rPr>
        <w:t>a</w:t>
      </w:r>
      <w:r w:rsidR="004050C0" w:rsidRPr="00911F7B">
        <w:rPr>
          <w:rFonts w:ascii="Arial" w:hAnsi="Arial" w:cs="Arial"/>
        </w:rPr>
        <w:t xml:space="preserve"> </w:t>
      </w:r>
      <w:r w:rsidR="00732EE1" w:rsidRPr="00911F7B">
        <w:rPr>
          <w:rFonts w:ascii="Arial" w:hAnsi="Arial" w:cs="Arial"/>
        </w:rPr>
        <w:t>study</w:t>
      </w:r>
      <w:r w:rsidR="004050C0">
        <w:rPr>
          <w:rFonts w:ascii="Arial" w:hAnsi="Arial" w:cs="Arial"/>
        </w:rPr>
        <w:t xml:space="preserve"> that is</w:t>
      </w:r>
      <w:r w:rsidR="004050C0" w:rsidRPr="00911F7B">
        <w:rPr>
          <w:rFonts w:ascii="Arial" w:hAnsi="Arial" w:cs="Arial"/>
        </w:rPr>
        <w:t xml:space="preserve"> greater than minimal risk</w:t>
      </w:r>
      <w:r w:rsidR="004050C0">
        <w:rPr>
          <w:rFonts w:ascii="Arial" w:hAnsi="Arial" w:cs="Arial"/>
        </w:rPr>
        <w:t>.</w:t>
      </w:r>
      <w:r w:rsidR="004050C0" w:rsidRPr="00911F7B">
        <w:rPr>
          <w:rFonts w:ascii="Arial" w:hAnsi="Arial" w:cs="Arial"/>
        </w:rPr>
        <w:t xml:space="preserve"> </w:t>
      </w:r>
      <w:r w:rsidR="004050C0">
        <w:rPr>
          <w:rFonts w:ascii="Arial" w:hAnsi="Arial" w:cs="Arial"/>
        </w:rPr>
        <w:t>Provide justification if a</w:t>
      </w:r>
      <w:r w:rsidR="004050C0" w:rsidRPr="00911F7B">
        <w:rPr>
          <w:rFonts w:ascii="Arial" w:hAnsi="Arial" w:cs="Arial"/>
        </w:rPr>
        <w:t xml:space="preserve"> </w:t>
      </w:r>
      <w:r w:rsidR="00732EE1" w:rsidRPr="00911F7B">
        <w:rPr>
          <w:rFonts w:ascii="Arial" w:hAnsi="Arial" w:cs="Arial"/>
        </w:rPr>
        <w:t xml:space="preserve">Data </w:t>
      </w:r>
      <w:r w:rsidR="00C85907">
        <w:rPr>
          <w:rFonts w:ascii="Arial" w:hAnsi="Arial" w:cs="Arial"/>
        </w:rPr>
        <w:t xml:space="preserve">and </w:t>
      </w:r>
      <w:r w:rsidR="00732EE1" w:rsidRPr="00911F7B">
        <w:rPr>
          <w:rFonts w:ascii="Arial" w:hAnsi="Arial" w:cs="Arial"/>
        </w:rPr>
        <w:t xml:space="preserve">Safety Monitoring Committee/Board </w:t>
      </w:r>
      <w:r w:rsidR="004050C0">
        <w:rPr>
          <w:rFonts w:ascii="Arial" w:hAnsi="Arial" w:cs="Arial"/>
        </w:rPr>
        <w:t>will not be used.</w:t>
      </w:r>
      <w:r w:rsidR="00D032A3" w:rsidRPr="00911F7B">
        <w:rPr>
          <w:rFonts w:ascii="Arial" w:hAnsi="Arial" w:cs="Arial"/>
        </w:rPr>
        <w:t xml:space="preserve"> </w:t>
      </w:r>
    </w:p>
    <w:p w14:paraId="2D0505A4" w14:textId="3FD0141C" w:rsidR="00732EE1" w:rsidRPr="00911F7B" w:rsidRDefault="00000000" w:rsidP="00475B6A">
      <w:pPr>
        <w:rPr>
          <w:rFonts w:ascii="Arial" w:hAnsi="Arial" w:cs="Arial"/>
        </w:rPr>
      </w:pPr>
      <w:sdt>
        <w:sdtPr>
          <w:rPr>
            <w:rFonts w:ascii="Arial" w:hAnsi="Arial" w:cs="Arial"/>
          </w:rPr>
          <w:id w:val="-889805882"/>
          <w14:checkbox>
            <w14:checked w14:val="1"/>
            <w14:checkedState w14:val="2612" w14:font="MS Gothic"/>
            <w14:uncheckedState w14:val="2610" w14:font="MS Gothic"/>
          </w14:checkbox>
        </w:sdtPr>
        <w:sdtContent>
          <w:r w:rsidR="00C101EF">
            <w:rPr>
              <w:rFonts w:ascii="MS Gothic" w:eastAsia="MS Gothic" w:hAnsi="MS Gothic" w:cs="Arial" w:hint="eastAsia"/>
            </w:rPr>
            <w:t>☒</w:t>
          </w:r>
        </w:sdtContent>
      </w:sdt>
      <w:r w:rsidR="00D032A3" w:rsidRPr="00911F7B">
        <w:rPr>
          <w:rFonts w:ascii="Arial" w:hAnsi="Arial" w:cs="Arial"/>
        </w:rPr>
        <w:tab/>
        <w:t xml:space="preserve">N/A:  </w:t>
      </w:r>
    </w:p>
    <w:p w14:paraId="56F1D716" w14:textId="01FD6DFA" w:rsidR="00811D4D" w:rsidRPr="00911F7B" w:rsidRDefault="00811D4D" w:rsidP="00811D4D">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12971F2C" w14:textId="77777777" w:rsidR="00475B6A" w:rsidRPr="00911F7B" w:rsidRDefault="00475B6A" w:rsidP="00475B6A">
      <w:pPr>
        <w:rPr>
          <w:rFonts w:ascii="Arial" w:hAnsi="Arial" w:cs="Arial"/>
        </w:rPr>
      </w:pPr>
    </w:p>
    <w:p w14:paraId="19FDF458" w14:textId="4FC4F88A" w:rsidR="00475B6A" w:rsidRPr="00911F7B" w:rsidRDefault="00811D4D" w:rsidP="00475B6A">
      <w:pPr>
        <w:rPr>
          <w:rFonts w:ascii="Arial" w:hAnsi="Arial" w:cs="Arial"/>
        </w:rPr>
      </w:pPr>
      <w:r w:rsidRPr="00911F7B">
        <w:rPr>
          <w:rFonts w:ascii="Arial" w:hAnsi="Arial" w:cs="Arial"/>
        </w:rPr>
        <w:t>1</w:t>
      </w:r>
      <w:r w:rsidR="00930B3D">
        <w:rPr>
          <w:rFonts w:ascii="Arial" w:hAnsi="Arial" w:cs="Arial"/>
        </w:rPr>
        <w:t>4</w:t>
      </w:r>
      <w:r w:rsidRPr="00911F7B">
        <w:rPr>
          <w:rFonts w:ascii="Arial" w:hAnsi="Arial" w:cs="Arial"/>
        </w:rPr>
        <w:t>.</w:t>
      </w:r>
      <w:r w:rsidR="00CB4176" w:rsidRPr="00911F7B">
        <w:rPr>
          <w:rFonts w:ascii="Arial" w:hAnsi="Arial" w:cs="Arial"/>
        </w:rPr>
        <w:t>1</w:t>
      </w:r>
      <w:r w:rsidR="00CB4176">
        <w:rPr>
          <w:rFonts w:ascii="Arial" w:hAnsi="Arial" w:cs="Arial"/>
        </w:rPr>
        <w:t>1</w:t>
      </w:r>
      <w:r w:rsidRPr="00911F7B">
        <w:rPr>
          <w:rFonts w:ascii="Arial" w:hAnsi="Arial" w:cs="Arial"/>
        </w:rPr>
        <w:tab/>
      </w:r>
      <w:r w:rsidR="00475B6A" w:rsidRPr="00911F7B">
        <w:rPr>
          <w:rFonts w:ascii="Arial" w:hAnsi="Arial" w:cs="Arial"/>
        </w:rPr>
        <w:t>Describe what data are reviewed, including safety data, and efficacy data.</w:t>
      </w:r>
    </w:p>
    <w:p w14:paraId="4813C22D" w14:textId="23C00500" w:rsidR="00CB4176" w:rsidRPr="00911F7B" w:rsidRDefault="00811D4D" w:rsidP="00811D4D">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1DD9164B" w14:textId="77777777" w:rsidR="000D1A85" w:rsidRDefault="000D1A85" w:rsidP="00475B6A">
      <w:pPr>
        <w:rPr>
          <w:rFonts w:ascii="Arial" w:hAnsi="Arial" w:cs="Arial"/>
        </w:rPr>
      </w:pPr>
    </w:p>
    <w:p w14:paraId="5737D894" w14:textId="11C06B17" w:rsidR="00475B6A" w:rsidRPr="00911F7B" w:rsidRDefault="00D93351" w:rsidP="00475B6A">
      <w:pPr>
        <w:rPr>
          <w:rFonts w:ascii="Arial" w:hAnsi="Arial" w:cs="Arial"/>
        </w:rPr>
      </w:pPr>
      <w:r w:rsidRPr="00911F7B">
        <w:rPr>
          <w:rFonts w:ascii="Arial" w:hAnsi="Arial" w:cs="Arial"/>
        </w:rPr>
        <w:t>1</w:t>
      </w:r>
      <w:r w:rsidR="00D85265">
        <w:rPr>
          <w:rFonts w:ascii="Arial" w:hAnsi="Arial" w:cs="Arial"/>
        </w:rPr>
        <w:t>4</w:t>
      </w:r>
      <w:r w:rsidR="00811D4D" w:rsidRPr="00911F7B">
        <w:rPr>
          <w:rFonts w:ascii="Arial" w:hAnsi="Arial" w:cs="Arial"/>
        </w:rPr>
        <w:t>.</w:t>
      </w:r>
      <w:r w:rsidR="00CB4176" w:rsidRPr="00911F7B">
        <w:rPr>
          <w:rFonts w:ascii="Arial" w:hAnsi="Arial" w:cs="Arial"/>
        </w:rPr>
        <w:t>1</w:t>
      </w:r>
      <w:r w:rsidR="00CB4176">
        <w:rPr>
          <w:rFonts w:ascii="Arial" w:hAnsi="Arial" w:cs="Arial"/>
        </w:rPr>
        <w:t>2</w:t>
      </w:r>
      <w:r w:rsidR="00811D4D" w:rsidRPr="00911F7B">
        <w:rPr>
          <w:rFonts w:ascii="Arial" w:hAnsi="Arial" w:cs="Arial"/>
        </w:rPr>
        <w:tab/>
      </w:r>
      <w:r w:rsidR="00475B6A" w:rsidRPr="00911F7B">
        <w:rPr>
          <w:rFonts w:ascii="Arial" w:hAnsi="Arial" w:cs="Arial"/>
        </w:rPr>
        <w:t>Describe how the safety information will be collected (e.g., with case report forms, at study visits, by telephone calls with participants).</w:t>
      </w:r>
    </w:p>
    <w:p w14:paraId="06A2B5B6" w14:textId="6B671650" w:rsidR="00475B6A" w:rsidRPr="00911F7B" w:rsidRDefault="00811D4D" w:rsidP="00811D4D">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2B21AA43" w14:textId="77777777" w:rsidR="00475B6A" w:rsidRPr="00911F7B" w:rsidRDefault="00475B6A" w:rsidP="00475B6A">
      <w:pPr>
        <w:rPr>
          <w:rFonts w:ascii="Arial" w:hAnsi="Arial" w:cs="Arial"/>
        </w:rPr>
      </w:pPr>
    </w:p>
    <w:p w14:paraId="458D8715" w14:textId="65EFFB66" w:rsidR="00475B6A" w:rsidRPr="00911F7B" w:rsidRDefault="00D93351" w:rsidP="00475B6A">
      <w:pPr>
        <w:rPr>
          <w:rFonts w:ascii="Arial" w:hAnsi="Arial" w:cs="Arial"/>
        </w:rPr>
      </w:pPr>
      <w:r w:rsidRPr="00911F7B">
        <w:rPr>
          <w:rFonts w:ascii="Arial" w:hAnsi="Arial" w:cs="Arial"/>
        </w:rPr>
        <w:t>1</w:t>
      </w:r>
      <w:r w:rsidR="00D85265">
        <w:rPr>
          <w:rFonts w:ascii="Arial" w:hAnsi="Arial" w:cs="Arial"/>
        </w:rPr>
        <w:t>4</w:t>
      </w:r>
      <w:r w:rsidR="00811D4D" w:rsidRPr="00911F7B">
        <w:rPr>
          <w:rFonts w:ascii="Arial" w:hAnsi="Arial" w:cs="Arial"/>
        </w:rPr>
        <w:t>.</w:t>
      </w:r>
      <w:r w:rsidR="00CB4176" w:rsidRPr="00911F7B">
        <w:rPr>
          <w:rFonts w:ascii="Arial" w:hAnsi="Arial" w:cs="Arial"/>
        </w:rPr>
        <w:t>1</w:t>
      </w:r>
      <w:r w:rsidR="00CB4176">
        <w:rPr>
          <w:rFonts w:ascii="Arial" w:hAnsi="Arial" w:cs="Arial"/>
        </w:rPr>
        <w:t>3</w:t>
      </w:r>
      <w:r w:rsidR="00811D4D" w:rsidRPr="00911F7B">
        <w:rPr>
          <w:rFonts w:ascii="Arial" w:hAnsi="Arial" w:cs="Arial"/>
        </w:rPr>
        <w:tab/>
      </w:r>
      <w:r w:rsidR="00475B6A" w:rsidRPr="00911F7B">
        <w:rPr>
          <w:rFonts w:ascii="Arial" w:hAnsi="Arial" w:cs="Arial"/>
        </w:rPr>
        <w:t>Describe the frequency of safety data collection, including when safety data collection starts.</w:t>
      </w:r>
    </w:p>
    <w:p w14:paraId="243EA166" w14:textId="3D68A03A" w:rsidR="00811D4D" w:rsidRPr="00911F7B" w:rsidRDefault="00811D4D" w:rsidP="00811D4D">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22F9665A" w14:textId="2C602418" w:rsidR="00475B6A" w:rsidRPr="00911F7B" w:rsidRDefault="00475B6A" w:rsidP="00475B6A">
      <w:pPr>
        <w:rPr>
          <w:rFonts w:ascii="Arial" w:hAnsi="Arial" w:cs="Arial"/>
        </w:rPr>
      </w:pPr>
    </w:p>
    <w:p w14:paraId="54D85A1E" w14:textId="1E28791B" w:rsidR="00475B6A" w:rsidRPr="00911F7B" w:rsidRDefault="00D93351" w:rsidP="00475B6A">
      <w:pPr>
        <w:rPr>
          <w:rFonts w:ascii="Arial" w:hAnsi="Arial" w:cs="Arial"/>
        </w:rPr>
      </w:pPr>
      <w:r w:rsidRPr="00911F7B">
        <w:rPr>
          <w:rFonts w:ascii="Arial" w:hAnsi="Arial" w:cs="Arial"/>
        </w:rPr>
        <w:t>1</w:t>
      </w:r>
      <w:r w:rsidR="00D85265">
        <w:rPr>
          <w:rFonts w:ascii="Arial" w:hAnsi="Arial" w:cs="Arial"/>
        </w:rPr>
        <w:t>4</w:t>
      </w:r>
      <w:r w:rsidR="00811D4D" w:rsidRPr="00911F7B">
        <w:rPr>
          <w:rFonts w:ascii="Arial" w:hAnsi="Arial" w:cs="Arial"/>
        </w:rPr>
        <w:t>.</w:t>
      </w:r>
      <w:r w:rsidR="00CB4176" w:rsidRPr="00911F7B">
        <w:rPr>
          <w:rFonts w:ascii="Arial" w:hAnsi="Arial" w:cs="Arial"/>
        </w:rPr>
        <w:t>1</w:t>
      </w:r>
      <w:r w:rsidR="00CB4176">
        <w:rPr>
          <w:rFonts w:ascii="Arial" w:hAnsi="Arial" w:cs="Arial"/>
        </w:rPr>
        <w:t>4</w:t>
      </w:r>
      <w:r w:rsidR="00811D4D" w:rsidRPr="00911F7B">
        <w:rPr>
          <w:rFonts w:ascii="Arial" w:hAnsi="Arial" w:cs="Arial"/>
        </w:rPr>
        <w:tab/>
      </w:r>
      <w:r w:rsidR="00475B6A" w:rsidRPr="00911F7B">
        <w:rPr>
          <w:rFonts w:ascii="Arial" w:hAnsi="Arial" w:cs="Arial"/>
        </w:rPr>
        <w:t>Describe who will review the safety data.</w:t>
      </w:r>
    </w:p>
    <w:p w14:paraId="5C6DB2CE" w14:textId="77777777" w:rsidR="00911F7B" w:rsidRPr="00911F7B" w:rsidRDefault="00911F7B" w:rsidP="00911F7B">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04F022A4" w14:textId="77777777" w:rsidR="00475B6A" w:rsidRPr="00911F7B" w:rsidRDefault="00475B6A" w:rsidP="00475B6A">
      <w:pPr>
        <w:rPr>
          <w:rFonts w:ascii="Arial" w:hAnsi="Arial" w:cs="Arial"/>
        </w:rPr>
      </w:pPr>
    </w:p>
    <w:p w14:paraId="4F5F7929" w14:textId="2945E04E" w:rsidR="00671D85" w:rsidRPr="00911F7B" w:rsidRDefault="00D93351" w:rsidP="00811D4D">
      <w:pPr>
        <w:spacing w:line="276" w:lineRule="auto"/>
        <w:rPr>
          <w:rFonts w:ascii="Arial" w:hAnsi="Arial" w:cs="Arial"/>
          <w:b/>
          <w:sz w:val="28"/>
        </w:rPr>
      </w:pPr>
      <w:r w:rsidRPr="00911F7B">
        <w:rPr>
          <w:rFonts w:ascii="Arial" w:hAnsi="Arial" w:cs="Arial"/>
          <w:b/>
          <w:sz w:val="28"/>
        </w:rPr>
        <w:t>1</w:t>
      </w:r>
      <w:r w:rsidR="00D85265">
        <w:rPr>
          <w:rFonts w:ascii="Arial" w:hAnsi="Arial" w:cs="Arial"/>
          <w:b/>
          <w:sz w:val="28"/>
        </w:rPr>
        <w:t>5</w:t>
      </w:r>
      <w:r w:rsidR="00D16A31" w:rsidRPr="00911F7B">
        <w:rPr>
          <w:rFonts w:ascii="Arial" w:hAnsi="Arial" w:cs="Arial"/>
          <w:b/>
          <w:sz w:val="28"/>
        </w:rPr>
        <w:t xml:space="preserve">.0 </w:t>
      </w:r>
      <w:r w:rsidR="00FF3FA3" w:rsidRPr="00911F7B">
        <w:rPr>
          <w:rFonts w:ascii="Arial" w:hAnsi="Arial" w:cs="Arial"/>
          <w:b/>
          <w:sz w:val="28"/>
        </w:rPr>
        <w:t>Potential Benefits to Subjects</w:t>
      </w:r>
      <w:bookmarkEnd w:id="25"/>
    </w:p>
    <w:p w14:paraId="1CB7F84F" w14:textId="4DC94C51" w:rsidR="00E229FF" w:rsidRPr="00911F7B" w:rsidRDefault="00D93351" w:rsidP="00811D4D">
      <w:pPr>
        <w:spacing w:line="276" w:lineRule="auto"/>
        <w:rPr>
          <w:rFonts w:ascii="Arial" w:hAnsi="Arial" w:cs="Arial"/>
        </w:rPr>
      </w:pPr>
      <w:r w:rsidRPr="00911F7B">
        <w:rPr>
          <w:rFonts w:ascii="Arial" w:hAnsi="Arial" w:cs="Arial"/>
        </w:rPr>
        <w:t>1</w:t>
      </w:r>
      <w:r w:rsidR="00D85265">
        <w:rPr>
          <w:rFonts w:ascii="Arial" w:hAnsi="Arial" w:cs="Arial"/>
        </w:rPr>
        <w:t>5</w:t>
      </w:r>
      <w:r w:rsidR="00811D4D" w:rsidRPr="00911F7B">
        <w:rPr>
          <w:rFonts w:ascii="Arial" w:hAnsi="Arial" w:cs="Arial"/>
        </w:rPr>
        <w:t>.1</w:t>
      </w:r>
      <w:r w:rsidR="00811D4D" w:rsidRPr="00911F7B">
        <w:rPr>
          <w:rFonts w:ascii="Arial" w:hAnsi="Arial" w:cs="Arial"/>
        </w:rPr>
        <w:tab/>
      </w:r>
      <w:r w:rsidR="00FF3FA3" w:rsidRPr="00911F7B">
        <w:rPr>
          <w:rFonts w:ascii="Arial" w:hAnsi="Arial" w:cs="Arial"/>
        </w:rPr>
        <w:t>Describe the potential benefits that individual subjects may experience by taking part in the research.</w:t>
      </w:r>
      <w:r w:rsidR="00781424" w:rsidRPr="00911F7B">
        <w:rPr>
          <w:rFonts w:ascii="Arial" w:hAnsi="Arial" w:cs="Arial"/>
        </w:rPr>
        <w:t xml:space="preserve"> </w:t>
      </w:r>
      <w:r w:rsidR="00FF3FA3" w:rsidRPr="00911F7B">
        <w:rPr>
          <w:rFonts w:ascii="Arial" w:hAnsi="Arial" w:cs="Arial"/>
        </w:rPr>
        <w:t xml:space="preserve"> </w:t>
      </w:r>
    </w:p>
    <w:p w14:paraId="7D3FF2CF" w14:textId="4FA0B83A" w:rsidR="00154A0A" w:rsidRPr="00911F7B" w:rsidRDefault="00154A0A"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r w:rsidR="00426099">
        <w:rPr>
          <w:rFonts w:ascii="Arial" w:hAnsi="Arial" w:cs="Arial"/>
        </w:rPr>
        <w:t xml:space="preserve">Participants may show a reduce in stress or increase in coping mechanisms. </w:t>
      </w:r>
    </w:p>
    <w:p w14:paraId="1952FAA5" w14:textId="77777777" w:rsidR="00671D85" w:rsidRPr="00911F7B" w:rsidRDefault="00671D85" w:rsidP="006A57A5">
      <w:pPr>
        <w:spacing w:line="276" w:lineRule="auto"/>
        <w:ind w:left="720"/>
        <w:rPr>
          <w:rFonts w:ascii="Arial" w:hAnsi="Arial" w:cs="Arial"/>
        </w:rPr>
      </w:pPr>
    </w:p>
    <w:p w14:paraId="1F6640C5" w14:textId="0C603D33" w:rsidR="00D83460" w:rsidRPr="00911F7B" w:rsidRDefault="00D93351" w:rsidP="00811D4D">
      <w:pPr>
        <w:spacing w:line="276" w:lineRule="auto"/>
        <w:rPr>
          <w:rFonts w:ascii="Arial" w:hAnsi="Arial" w:cs="Arial"/>
        </w:rPr>
      </w:pPr>
      <w:r w:rsidRPr="00911F7B">
        <w:rPr>
          <w:rFonts w:ascii="Arial" w:hAnsi="Arial" w:cs="Arial"/>
        </w:rPr>
        <w:t>1</w:t>
      </w:r>
      <w:r w:rsidR="00D85265">
        <w:rPr>
          <w:rFonts w:ascii="Arial" w:hAnsi="Arial" w:cs="Arial"/>
        </w:rPr>
        <w:t>5</w:t>
      </w:r>
      <w:r w:rsidR="00811D4D" w:rsidRPr="00911F7B">
        <w:rPr>
          <w:rFonts w:ascii="Arial" w:hAnsi="Arial" w:cs="Arial"/>
        </w:rPr>
        <w:t>.2</w:t>
      </w:r>
      <w:r w:rsidR="00811D4D" w:rsidRPr="00911F7B">
        <w:rPr>
          <w:rFonts w:ascii="Arial" w:hAnsi="Arial" w:cs="Arial"/>
        </w:rPr>
        <w:tab/>
      </w:r>
      <w:r w:rsidR="00FF3FA3" w:rsidRPr="00911F7B">
        <w:rPr>
          <w:rFonts w:ascii="Arial" w:hAnsi="Arial" w:cs="Arial"/>
        </w:rPr>
        <w:t xml:space="preserve">Indicate if there is no direct benefit.  </w:t>
      </w:r>
    </w:p>
    <w:p w14:paraId="30CF7B37" w14:textId="77777777" w:rsidR="00FF3FA3" w:rsidRPr="00911F7B" w:rsidRDefault="00FF3FA3" w:rsidP="00811D4D">
      <w:pPr>
        <w:spacing w:line="276" w:lineRule="auto"/>
        <w:rPr>
          <w:rFonts w:ascii="Arial" w:hAnsi="Arial" w:cs="Arial"/>
        </w:rPr>
      </w:pPr>
      <w:r w:rsidRPr="00911F7B">
        <w:rPr>
          <w:rFonts w:ascii="Arial" w:hAnsi="Arial" w:cs="Arial"/>
        </w:rPr>
        <w:t>NOTE:  Compensation cannot be stated as a benefit.</w:t>
      </w:r>
    </w:p>
    <w:p w14:paraId="5946B457" w14:textId="66846887" w:rsidR="00154A0A" w:rsidRPr="00911F7B" w:rsidRDefault="00154A0A" w:rsidP="006A57A5">
      <w:pPr>
        <w:shd w:val="clear" w:color="auto" w:fill="F2F2F2" w:themeFill="background1" w:themeFillShade="F2"/>
        <w:autoSpaceDE/>
        <w:autoSpaceDN/>
        <w:adjustRightInd/>
        <w:spacing w:line="276" w:lineRule="auto"/>
        <w:rPr>
          <w:rFonts w:ascii="Arial" w:hAnsi="Arial" w:cs="Arial"/>
        </w:rPr>
      </w:pPr>
      <w:bookmarkStart w:id="26" w:name="_Toc440956526"/>
      <w:r w:rsidRPr="00911F7B">
        <w:rPr>
          <w:rFonts w:ascii="Arial" w:hAnsi="Arial" w:cs="Arial"/>
        </w:rPr>
        <w:t xml:space="preserve">Response: </w:t>
      </w:r>
    </w:p>
    <w:p w14:paraId="39FA771E" w14:textId="77777777" w:rsidR="00811D4D" w:rsidRPr="00911F7B" w:rsidRDefault="00811D4D" w:rsidP="00811D4D">
      <w:pPr>
        <w:spacing w:line="276" w:lineRule="auto"/>
        <w:rPr>
          <w:rFonts w:ascii="Arial" w:hAnsi="Arial" w:cs="Arial"/>
        </w:rPr>
      </w:pPr>
    </w:p>
    <w:p w14:paraId="088146B3" w14:textId="64BF04AF" w:rsidR="00E32632" w:rsidRPr="00911F7B" w:rsidRDefault="00D93351" w:rsidP="00811D4D">
      <w:pPr>
        <w:spacing w:line="276" w:lineRule="auto"/>
        <w:rPr>
          <w:rFonts w:ascii="Arial" w:hAnsi="Arial" w:cs="Arial"/>
        </w:rPr>
      </w:pPr>
      <w:r w:rsidRPr="00911F7B">
        <w:rPr>
          <w:rFonts w:ascii="Arial" w:hAnsi="Arial" w:cs="Arial"/>
        </w:rPr>
        <w:lastRenderedPageBreak/>
        <w:t>1</w:t>
      </w:r>
      <w:r w:rsidR="00D85265">
        <w:rPr>
          <w:rFonts w:ascii="Arial" w:hAnsi="Arial" w:cs="Arial"/>
        </w:rPr>
        <w:t>5</w:t>
      </w:r>
      <w:r w:rsidR="00811D4D" w:rsidRPr="00911F7B">
        <w:rPr>
          <w:rFonts w:ascii="Arial" w:hAnsi="Arial" w:cs="Arial"/>
        </w:rPr>
        <w:t>.3</w:t>
      </w:r>
      <w:r w:rsidR="00811D4D" w:rsidRPr="00911F7B">
        <w:rPr>
          <w:rFonts w:ascii="Arial" w:hAnsi="Arial" w:cs="Arial"/>
        </w:rPr>
        <w:tab/>
      </w:r>
      <w:r w:rsidR="00E32632" w:rsidRPr="00911F7B">
        <w:rPr>
          <w:rFonts w:ascii="Arial" w:hAnsi="Arial" w:cs="Arial"/>
        </w:rPr>
        <w:t>Indicate if there is a potential benefit to others</w:t>
      </w:r>
      <w:r w:rsidR="00477E40" w:rsidRPr="00911F7B">
        <w:rPr>
          <w:rFonts w:ascii="Arial" w:hAnsi="Arial" w:cs="Arial"/>
        </w:rPr>
        <w:t xml:space="preserve">, </w:t>
      </w:r>
      <w:r w:rsidR="00C26287" w:rsidRPr="00911F7B">
        <w:rPr>
          <w:rFonts w:ascii="Arial" w:hAnsi="Arial" w:cs="Arial"/>
        </w:rPr>
        <w:t xml:space="preserve">future </w:t>
      </w:r>
      <w:r w:rsidR="0095569E" w:rsidRPr="00911F7B">
        <w:rPr>
          <w:rFonts w:ascii="Arial" w:hAnsi="Arial" w:cs="Arial"/>
        </w:rPr>
        <w:t>science,</w:t>
      </w:r>
      <w:r w:rsidR="00477E40" w:rsidRPr="00911F7B">
        <w:rPr>
          <w:rFonts w:ascii="Arial" w:hAnsi="Arial" w:cs="Arial"/>
        </w:rPr>
        <w:t xml:space="preserve"> or society</w:t>
      </w:r>
      <w:r w:rsidR="00E32632" w:rsidRPr="00911F7B">
        <w:rPr>
          <w:rFonts w:ascii="Arial" w:hAnsi="Arial" w:cs="Arial"/>
        </w:rPr>
        <w:t xml:space="preserve">.   </w:t>
      </w:r>
    </w:p>
    <w:p w14:paraId="1F8FD81D" w14:textId="42DE78DF" w:rsidR="00D85265" w:rsidRPr="00911F7B" w:rsidRDefault="00D85265" w:rsidP="00D85265">
      <w:pPr>
        <w:shd w:val="clear" w:color="auto" w:fill="F2F2F2" w:themeFill="background1" w:themeFillShade="F2"/>
        <w:autoSpaceDE/>
        <w:autoSpaceDN/>
        <w:adjustRightInd/>
        <w:spacing w:line="276" w:lineRule="auto"/>
        <w:rPr>
          <w:rFonts w:ascii="Arial" w:hAnsi="Arial" w:cs="Arial"/>
        </w:rPr>
      </w:pPr>
      <w:bookmarkStart w:id="27" w:name="_Toc440956527"/>
      <w:bookmarkEnd w:id="26"/>
      <w:r w:rsidRPr="00911F7B">
        <w:rPr>
          <w:rFonts w:ascii="Arial" w:hAnsi="Arial" w:cs="Arial"/>
        </w:rPr>
        <w:t xml:space="preserve">Response: </w:t>
      </w:r>
      <w:r w:rsidR="002D5B19">
        <w:rPr>
          <w:rFonts w:ascii="Arial" w:hAnsi="Arial" w:cs="Arial"/>
        </w:rPr>
        <w:t>There is the potential benefit of adding</w:t>
      </w:r>
      <w:r w:rsidR="00426099">
        <w:rPr>
          <w:rFonts w:ascii="Arial" w:hAnsi="Arial" w:cs="Arial"/>
        </w:rPr>
        <w:t xml:space="preserve"> to</w:t>
      </w:r>
      <w:r w:rsidR="002D5B19">
        <w:rPr>
          <w:rFonts w:ascii="Arial" w:hAnsi="Arial" w:cs="Arial"/>
        </w:rPr>
        <w:t xml:space="preserve"> </w:t>
      </w:r>
      <w:r w:rsidR="006B0183">
        <w:rPr>
          <w:rFonts w:ascii="Arial" w:hAnsi="Arial" w:cs="Arial"/>
        </w:rPr>
        <w:t xml:space="preserve">information around </w:t>
      </w:r>
      <w:r w:rsidR="00426099">
        <w:rPr>
          <w:rFonts w:ascii="Arial" w:hAnsi="Arial" w:cs="Arial"/>
        </w:rPr>
        <w:t>holistic wellness for college students</w:t>
      </w:r>
      <w:r w:rsidR="006B0183">
        <w:rPr>
          <w:rFonts w:ascii="Arial" w:hAnsi="Arial" w:cs="Arial"/>
        </w:rPr>
        <w:t>.</w:t>
      </w:r>
    </w:p>
    <w:p w14:paraId="63A8D822" w14:textId="77777777" w:rsidR="00CB44E7" w:rsidRPr="00CB44E7" w:rsidRDefault="00CB44E7" w:rsidP="006A57A5">
      <w:pPr>
        <w:spacing w:line="276" w:lineRule="auto"/>
        <w:rPr>
          <w:rFonts w:ascii="Arial" w:hAnsi="Arial" w:cs="Arial"/>
          <w:b/>
        </w:rPr>
      </w:pPr>
    </w:p>
    <w:p w14:paraId="177FDED5" w14:textId="77777777" w:rsidR="005F26E7" w:rsidRDefault="005F26E7" w:rsidP="006A57A5">
      <w:pPr>
        <w:spacing w:line="276" w:lineRule="auto"/>
        <w:rPr>
          <w:rFonts w:ascii="Arial" w:hAnsi="Arial" w:cs="Arial"/>
          <w:b/>
          <w:sz w:val="28"/>
        </w:rPr>
      </w:pPr>
    </w:p>
    <w:p w14:paraId="45E90722" w14:textId="5E059707" w:rsidR="00D16A31" w:rsidRPr="00911F7B" w:rsidRDefault="00CB4176" w:rsidP="006A57A5">
      <w:pPr>
        <w:spacing w:line="276" w:lineRule="auto"/>
        <w:rPr>
          <w:rFonts w:ascii="Arial" w:hAnsi="Arial" w:cs="Arial"/>
          <w:b/>
          <w:sz w:val="28"/>
        </w:rPr>
      </w:pPr>
      <w:r w:rsidRPr="00911F7B">
        <w:rPr>
          <w:rFonts w:ascii="Arial" w:hAnsi="Arial" w:cs="Arial"/>
          <w:b/>
          <w:sz w:val="28"/>
        </w:rPr>
        <w:t>1</w:t>
      </w:r>
      <w:r w:rsidR="00D85265">
        <w:rPr>
          <w:rFonts w:ascii="Arial" w:hAnsi="Arial" w:cs="Arial"/>
          <w:b/>
          <w:sz w:val="28"/>
        </w:rPr>
        <w:t>6</w:t>
      </w:r>
      <w:r w:rsidR="00D16A31" w:rsidRPr="00911F7B">
        <w:rPr>
          <w:rFonts w:ascii="Arial" w:hAnsi="Arial" w:cs="Arial"/>
          <w:b/>
          <w:sz w:val="28"/>
        </w:rPr>
        <w:t xml:space="preserve">.0 </w:t>
      </w:r>
      <w:r w:rsidR="00D11C9F" w:rsidRPr="00911F7B">
        <w:rPr>
          <w:rFonts w:ascii="Arial" w:hAnsi="Arial" w:cs="Arial"/>
          <w:b/>
          <w:sz w:val="28"/>
        </w:rPr>
        <w:t>Economic Burden to Subjects</w:t>
      </w:r>
      <w:bookmarkEnd w:id="27"/>
    </w:p>
    <w:p w14:paraId="00D378CF" w14:textId="1C65AF9A" w:rsidR="005163FD" w:rsidRPr="00911F7B" w:rsidRDefault="00000000" w:rsidP="005163FD">
      <w:pPr>
        <w:rPr>
          <w:rFonts w:ascii="Arial" w:hAnsi="Arial" w:cs="Arial"/>
        </w:rPr>
      </w:pPr>
      <w:sdt>
        <w:sdtPr>
          <w:rPr>
            <w:rFonts w:ascii="Arial" w:hAnsi="Arial" w:cs="Arial"/>
          </w:rPr>
          <w:id w:val="-1661307373"/>
          <w14:checkbox>
            <w14:checked w14:val="1"/>
            <w14:checkedState w14:val="2612" w14:font="MS Gothic"/>
            <w14:uncheckedState w14:val="2610" w14:font="MS Gothic"/>
          </w14:checkbox>
        </w:sdtPr>
        <w:sdtContent>
          <w:r w:rsidR="006B0183">
            <w:rPr>
              <w:rFonts w:ascii="MS Gothic" w:eastAsia="MS Gothic" w:hAnsi="MS Gothic" w:cs="Arial" w:hint="eastAsia"/>
            </w:rPr>
            <w:t>☒</w:t>
          </w:r>
        </w:sdtContent>
      </w:sdt>
      <w:r w:rsidR="005163FD" w:rsidRPr="00911F7B">
        <w:rPr>
          <w:rFonts w:ascii="Arial" w:hAnsi="Arial" w:cs="Arial"/>
        </w:rPr>
        <w:tab/>
        <w:t xml:space="preserve">N/A:  This study is not enrolling </w:t>
      </w:r>
      <w:proofErr w:type="gramStart"/>
      <w:r w:rsidR="005163FD" w:rsidRPr="00911F7B">
        <w:rPr>
          <w:rFonts w:ascii="Arial" w:hAnsi="Arial" w:cs="Arial"/>
        </w:rPr>
        <w:t>subjects, or</w:t>
      </w:r>
      <w:proofErr w:type="gramEnd"/>
      <w:r w:rsidR="005163FD" w:rsidRPr="00911F7B">
        <w:rPr>
          <w:rFonts w:ascii="Arial" w:hAnsi="Arial" w:cs="Arial"/>
        </w:rPr>
        <w:t xml:space="preserve"> is limited to records review procedures only.  </w:t>
      </w:r>
    </w:p>
    <w:p w14:paraId="5F7A293D" w14:textId="77777777" w:rsidR="00911F7B" w:rsidRDefault="00911F7B" w:rsidP="00811D4D">
      <w:pPr>
        <w:spacing w:line="276" w:lineRule="auto"/>
        <w:rPr>
          <w:rFonts w:ascii="Arial" w:hAnsi="Arial" w:cs="Arial"/>
        </w:rPr>
      </w:pPr>
    </w:p>
    <w:p w14:paraId="3FA9C95D" w14:textId="6F92E793" w:rsidR="00BB02E9" w:rsidRPr="00911F7B" w:rsidRDefault="00811D4D" w:rsidP="00811D4D">
      <w:pPr>
        <w:spacing w:line="276" w:lineRule="auto"/>
        <w:rPr>
          <w:rFonts w:ascii="Arial" w:hAnsi="Arial" w:cs="Arial"/>
        </w:rPr>
      </w:pPr>
      <w:r w:rsidRPr="00911F7B">
        <w:rPr>
          <w:rFonts w:ascii="Arial" w:hAnsi="Arial" w:cs="Arial"/>
        </w:rPr>
        <w:t>1</w:t>
      </w:r>
      <w:r w:rsidR="00D85265">
        <w:rPr>
          <w:rFonts w:ascii="Arial" w:hAnsi="Arial" w:cs="Arial"/>
        </w:rPr>
        <w:t>6</w:t>
      </w:r>
      <w:r w:rsidR="00154A0A" w:rsidRPr="00911F7B">
        <w:rPr>
          <w:rFonts w:ascii="Arial" w:hAnsi="Arial" w:cs="Arial"/>
        </w:rPr>
        <w:t>.1</w:t>
      </w:r>
      <w:r w:rsidR="00154A0A" w:rsidRPr="00911F7B">
        <w:rPr>
          <w:rFonts w:ascii="Arial" w:hAnsi="Arial" w:cs="Arial"/>
        </w:rPr>
        <w:tab/>
      </w:r>
      <w:r w:rsidR="00D11C9F" w:rsidRPr="00911F7B">
        <w:rPr>
          <w:rFonts w:ascii="Arial" w:hAnsi="Arial" w:cs="Arial"/>
        </w:rPr>
        <w:t>Describe any costs that subjects may be responsible for because of participation in the research.</w:t>
      </w:r>
      <w:r w:rsidR="00355AE0" w:rsidRPr="00911F7B">
        <w:rPr>
          <w:rFonts w:ascii="Arial" w:hAnsi="Arial" w:cs="Arial"/>
        </w:rPr>
        <w:t xml:space="preserve">  </w:t>
      </w:r>
    </w:p>
    <w:p w14:paraId="6F9ECEB2" w14:textId="266809B9" w:rsidR="00D11C9F" w:rsidRPr="00911F7B" w:rsidRDefault="00BB02E9" w:rsidP="00811D4D">
      <w:pPr>
        <w:spacing w:line="276" w:lineRule="auto"/>
        <w:rPr>
          <w:rFonts w:ascii="Arial" w:hAnsi="Arial" w:cs="Arial"/>
        </w:rPr>
      </w:pPr>
      <w:r w:rsidRPr="00911F7B">
        <w:rPr>
          <w:rFonts w:ascii="Arial" w:hAnsi="Arial" w:cs="Arial"/>
        </w:rPr>
        <w:t xml:space="preserve">NOTE:  </w:t>
      </w:r>
      <w:r w:rsidR="00F54412" w:rsidRPr="00911F7B">
        <w:rPr>
          <w:rFonts w:ascii="Arial" w:hAnsi="Arial" w:cs="Arial"/>
        </w:rPr>
        <w:t>Some e</w:t>
      </w:r>
      <w:r w:rsidR="00355AE0" w:rsidRPr="00911F7B">
        <w:rPr>
          <w:rFonts w:ascii="Arial" w:hAnsi="Arial" w:cs="Arial"/>
        </w:rPr>
        <w:t xml:space="preserve">xamples </w:t>
      </w:r>
      <w:r w:rsidR="00F54412" w:rsidRPr="00911F7B">
        <w:rPr>
          <w:rFonts w:ascii="Arial" w:hAnsi="Arial" w:cs="Arial"/>
        </w:rPr>
        <w:t>include</w:t>
      </w:r>
      <w:r w:rsidR="00355AE0" w:rsidRPr="00911F7B">
        <w:rPr>
          <w:rFonts w:ascii="Arial" w:hAnsi="Arial" w:cs="Arial"/>
        </w:rPr>
        <w:t xml:space="preserve"> transportation</w:t>
      </w:r>
      <w:r w:rsidR="00F54412" w:rsidRPr="00911F7B">
        <w:rPr>
          <w:rFonts w:ascii="Arial" w:hAnsi="Arial" w:cs="Arial"/>
        </w:rPr>
        <w:t xml:space="preserve"> or parking</w:t>
      </w:r>
      <w:r w:rsidR="005163FD" w:rsidRPr="00911F7B">
        <w:rPr>
          <w:rFonts w:ascii="Arial" w:hAnsi="Arial" w:cs="Arial"/>
        </w:rPr>
        <w:t>, insurance co-payments, study drugs</w:t>
      </w:r>
      <w:r w:rsidR="00355AE0" w:rsidRPr="00911F7B">
        <w:rPr>
          <w:rFonts w:ascii="Arial" w:hAnsi="Arial" w:cs="Arial"/>
        </w:rPr>
        <w:t>.</w:t>
      </w:r>
    </w:p>
    <w:p w14:paraId="6FB75276" w14:textId="580D9CB2" w:rsidR="00154A0A" w:rsidRPr="00911F7B" w:rsidRDefault="00154A0A"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3F04A0BC" w14:textId="77777777" w:rsidR="00671D85" w:rsidRPr="00CB44E7" w:rsidRDefault="00671D85" w:rsidP="006A57A5">
      <w:pPr>
        <w:spacing w:line="276" w:lineRule="auto"/>
        <w:rPr>
          <w:rFonts w:ascii="Arial" w:hAnsi="Arial" w:cs="Arial"/>
          <w:b/>
        </w:rPr>
      </w:pPr>
      <w:bookmarkStart w:id="28" w:name="_Toc440956528"/>
    </w:p>
    <w:p w14:paraId="2F9711FB" w14:textId="0D072CE5" w:rsidR="003C6F5D" w:rsidRPr="00911F7B" w:rsidRDefault="00811D4D" w:rsidP="006A57A5">
      <w:pPr>
        <w:spacing w:line="276" w:lineRule="auto"/>
        <w:rPr>
          <w:rFonts w:ascii="Arial" w:hAnsi="Arial" w:cs="Arial"/>
          <w:b/>
          <w:sz w:val="28"/>
        </w:rPr>
      </w:pPr>
      <w:r w:rsidRPr="00911F7B">
        <w:rPr>
          <w:rFonts w:ascii="Arial" w:hAnsi="Arial" w:cs="Arial"/>
          <w:b/>
          <w:sz w:val="28"/>
        </w:rPr>
        <w:t>1</w:t>
      </w:r>
      <w:r w:rsidR="00D85265">
        <w:rPr>
          <w:rFonts w:ascii="Arial" w:hAnsi="Arial" w:cs="Arial"/>
          <w:b/>
          <w:sz w:val="28"/>
        </w:rPr>
        <w:t>7</w:t>
      </w:r>
      <w:r w:rsidR="00D16A31" w:rsidRPr="00911F7B">
        <w:rPr>
          <w:rFonts w:ascii="Arial" w:hAnsi="Arial" w:cs="Arial"/>
          <w:b/>
          <w:sz w:val="28"/>
        </w:rPr>
        <w:t xml:space="preserve">.0 </w:t>
      </w:r>
      <w:r w:rsidR="003C6F5D" w:rsidRPr="00911F7B">
        <w:rPr>
          <w:rFonts w:ascii="Arial" w:hAnsi="Arial" w:cs="Arial"/>
          <w:b/>
          <w:sz w:val="28"/>
        </w:rPr>
        <w:t>Compensation for Participation</w:t>
      </w:r>
      <w:bookmarkEnd w:id="28"/>
    </w:p>
    <w:p w14:paraId="5199A12D" w14:textId="36DD8554" w:rsidR="00B56B77" w:rsidRPr="00911F7B" w:rsidRDefault="00000000" w:rsidP="006A57A5">
      <w:pPr>
        <w:spacing w:line="276" w:lineRule="auto"/>
        <w:rPr>
          <w:rFonts w:ascii="Arial" w:hAnsi="Arial" w:cs="Arial"/>
        </w:rPr>
      </w:pPr>
      <w:sdt>
        <w:sdtPr>
          <w:rPr>
            <w:rFonts w:ascii="Arial" w:hAnsi="Arial" w:cs="Arial"/>
          </w:rPr>
          <w:id w:val="-1475909796"/>
          <w14:checkbox>
            <w14:checked w14:val="1"/>
            <w14:checkedState w14:val="2612" w14:font="MS Gothic"/>
            <w14:uncheckedState w14:val="2610" w14:font="MS Gothic"/>
          </w14:checkbox>
        </w:sdtPr>
        <w:sdtContent>
          <w:r w:rsidR="006B0183">
            <w:rPr>
              <w:rFonts w:ascii="MS Gothic" w:eastAsia="MS Gothic" w:hAnsi="MS Gothic" w:cs="Arial" w:hint="eastAsia"/>
            </w:rPr>
            <w:t>☒</w:t>
          </w:r>
        </w:sdtContent>
      </w:sdt>
      <w:r w:rsidR="00B56B77" w:rsidRPr="00911F7B">
        <w:rPr>
          <w:rFonts w:ascii="Arial" w:hAnsi="Arial" w:cs="Arial"/>
        </w:rPr>
        <w:tab/>
      </w:r>
      <w:r w:rsidR="00B56B77" w:rsidRPr="008B25F9">
        <w:rPr>
          <w:rFonts w:ascii="Arial" w:hAnsi="Arial" w:cs="Arial"/>
        </w:rPr>
        <w:t>N/A:</w:t>
      </w:r>
      <w:r w:rsidR="00B56B77" w:rsidRPr="00911F7B">
        <w:rPr>
          <w:rFonts w:ascii="Arial" w:hAnsi="Arial" w:cs="Arial"/>
        </w:rPr>
        <w:t xml:space="preserve">  There is no compensation for participation.  This section does not apply</w:t>
      </w:r>
      <w:r w:rsidR="008B7C1A" w:rsidRPr="00911F7B">
        <w:rPr>
          <w:rFonts w:ascii="Arial" w:hAnsi="Arial" w:cs="Arial"/>
        </w:rPr>
        <w:t>.</w:t>
      </w:r>
      <w:r w:rsidR="0041584D" w:rsidRPr="00911F7B">
        <w:rPr>
          <w:rFonts w:ascii="Arial" w:hAnsi="Arial" w:cs="Arial"/>
        </w:rPr>
        <w:t xml:space="preserve"> </w:t>
      </w:r>
    </w:p>
    <w:p w14:paraId="0DC910C5" w14:textId="77777777" w:rsidR="00D16A31" w:rsidRPr="00911F7B" w:rsidRDefault="00D16A31" w:rsidP="006A57A5">
      <w:pPr>
        <w:spacing w:line="276" w:lineRule="auto"/>
        <w:rPr>
          <w:rFonts w:ascii="Arial" w:hAnsi="Arial" w:cs="Arial"/>
        </w:rPr>
      </w:pPr>
    </w:p>
    <w:p w14:paraId="75950BBD" w14:textId="4E52846A" w:rsidR="006A055D" w:rsidRPr="00911F7B" w:rsidRDefault="00811D4D" w:rsidP="00811D4D">
      <w:pPr>
        <w:spacing w:line="276" w:lineRule="auto"/>
        <w:rPr>
          <w:rFonts w:ascii="Arial" w:hAnsi="Arial" w:cs="Arial"/>
        </w:rPr>
      </w:pPr>
      <w:r w:rsidRPr="00911F7B">
        <w:rPr>
          <w:rFonts w:ascii="Arial" w:hAnsi="Arial" w:cs="Arial"/>
        </w:rPr>
        <w:t>1</w:t>
      </w:r>
      <w:r w:rsidR="00D85265">
        <w:rPr>
          <w:rFonts w:ascii="Arial" w:hAnsi="Arial" w:cs="Arial"/>
        </w:rPr>
        <w:t>7</w:t>
      </w:r>
      <w:r w:rsidR="006A055D" w:rsidRPr="00911F7B">
        <w:rPr>
          <w:rFonts w:ascii="Arial" w:hAnsi="Arial" w:cs="Arial"/>
        </w:rPr>
        <w:t>.1</w:t>
      </w:r>
      <w:r w:rsidR="00154A0A" w:rsidRPr="00911F7B">
        <w:rPr>
          <w:rFonts w:ascii="Arial" w:hAnsi="Arial" w:cs="Arial"/>
        </w:rPr>
        <w:tab/>
      </w:r>
      <w:r w:rsidR="00A3181D" w:rsidRPr="00911F7B">
        <w:rPr>
          <w:rFonts w:ascii="Arial" w:hAnsi="Arial" w:cs="Arial"/>
        </w:rPr>
        <w:t>Describe the amount</w:t>
      </w:r>
      <w:r w:rsidR="00791041" w:rsidRPr="00911F7B">
        <w:rPr>
          <w:rFonts w:ascii="Arial" w:hAnsi="Arial" w:cs="Arial"/>
        </w:rPr>
        <w:t>/nature</w:t>
      </w:r>
      <w:r w:rsidR="00A3181D" w:rsidRPr="00911F7B">
        <w:rPr>
          <w:rFonts w:ascii="Arial" w:hAnsi="Arial" w:cs="Arial"/>
        </w:rPr>
        <w:t xml:space="preserve"> and timing</w:t>
      </w:r>
      <w:r w:rsidR="006A055D" w:rsidRPr="00911F7B">
        <w:rPr>
          <w:rFonts w:ascii="Arial" w:hAnsi="Arial" w:cs="Arial"/>
        </w:rPr>
        <w:t>/scheduling</w:t>
      </w:r>
      <w:r w:rsidR="00A3181D" w:rsidRPr="00911F7B">
        <w:rPr>
          <w:rFonts w:ascii="Arial" w:hAnsi="Arial" w:cs="Arial"/>
        </w:rPr>
        <w:t xml:space="preserve"> of any </w:t>
      </w:r>
      <w:r w:rsidR="00F94FBF" w:rsidRPr="00911F7B">
        <w:rPr>
          <w:rFonts w:ascii="Arial" w:hAnsi="Arial" w:cs="Arial"/>
        </w:rPr>
        <w:t>compensation</w:t>
      </w:r>
      <w:r w:rsidR="00A3181D" w:rsidRPr="00911F7B">
        <w:rPr>
          <w:rFonts w:ascii="Arial" w:hAnsi="Arial" w:cs="Arial"/>
        </w:rPr>
        <w:t xml:space="preserve"> to subjects</w:t>
      </w:r>
      <w:r w:rsidR="000136EE" w:rsidRPr="00911F7B">
        <w:rPr>
          <w:rFonts w:ascii="Arial" w:hAnsi="Arial" w:cs="Arial"/>
        </w:rPr>
        <w:t>, including monetary, course credit, or gift card compensation</w:t>
      </w:r>
      <w:r w:rsidR="00A3181D" w:rsidRPr="00911F7B">
        <w:rPr>
          <w:rFonts w:ascii="Arial" w:hAnsi="Arial" w:cs="Arial"/>
        </w:rPr>
        <w:t>.</w:t>
      </w:r>
      <w:r w:rsidR="006A055D" w:rsidRPr="00911F7B">
        <w:rPr>
          <w:rFonts w:ascii="Arial" w:hAnsi="Arial" w:cs="Arial"/>
        </w:rPr>
        <w:t xml:space="preserve"> </w:t>
      </w:r>
      <w:r w:rsidR="00992B60" w:rsidRPr="00911F7B">
        <w:rPr>
          <w:rFonts w:ascii="Arial" w:hAnsi="Arial" w:cs="Arial"/>
        </w:rPr>
        <w:t>Describe any prorated payments based on participation.</w:t>
      </w:r>
      <w:r w:rsidR="00E31D8C">
        <w:rPr>
          <w:rFonts w:ascii="Arial" w:hAnsi="Arial" w:cs="Arial"/>
        </w:rPr>
        <w:t xml:space="preserve"> Add IRS tax information to the consent form per template.</w:t>
      </w:r>
    </w:p>
    <w:p w14:paraId="7FF907ED" w14:textId="009EC62E" w:rsidR="00671D85" w:rsidRPr="00911F7B" w:rsidRDefault="00154A0A" w:rsidP="00CB44E7">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3EB3DB44" w14:textId="09403E32" w:rsidR="00A3181D" w:rsidRPr="00911F7B" w:rsidRDefault="006A055D" w:rsidP="00811D4D">
      <w:pPr>
        <w:spacing w:line="276" w:lineRule="auto"/>
        <w:rPr>
          <w:rFonts w:ascii="Arial" w:hAnsi="Arial" w:cs="Arial"/>
        </w:rPr>
      </w:pPr>
      <w:r w:rsidRPr="00911F7B">
        <w:rPr>
          <w:rFonts w:ascii="Arial" w:hAnsi="Arial" w:cs="Arial"/>
        </w:rPr>
        <w:t>N</w:t>
      </w:r>
      <w:r w:rsidR="00CB44E7">
        <w:rPr>
          <w:rFonts w:ascii="Arial" w:hAnsi="Arial" w:cs="Arial"/>
        </w:rPr>
        <w:t>OTE</w:t>
      </w:r>
      <w:r w:rsidRPr="00911F7B">
        <w:rPr>
          <w:rFonts w:ascii="Arial" w:hAnsi="Arial" w:cs="Arial"/>
        </w:rPr>
        <w:t xml:space="preserve">: If using West Campus Departmental pools, participation in studies may be offered for credit in class but students MUST be given other options for fulfilling the research component that are comparable in terms of time, effort, and education benefit.  Please </w:t>
      </w:r>
      <w:r w:rsidR="00BD1D1B">
        <w:rPr>
          <w:rFonts w:ascii="Arial" w:hAnsi="Arial" w:cs="Arial"/>
        </w:rPr>
        <w:t xml:space="preserve">indicate the alternative activity/related contact information in the consent form. </w:t>
      </w:r>
    </w:p>
    <w:p w14:paraId="04D3F7DB" w14:textId="77777777" w:rsidR="00811D4D" w:rsidRPr="00CB44E7" w:rsidRDefault="00811D4D" w:rsidP="006A57A5">
      <w:pPr>
        <w:spacing w:line="276" w:lineRule="auto"/>
        <w:rPr>
          <w:rFonts w:ascii="Arial" w:hAnsi="Arial" w:cs="Arial"/>
          <w:b/>
        </w:rPr>
      </w:pPr>
    </w:p>
    <w:p w14:paraId="59AFF3E6" w14:textId="30F2822B" w:rsidR="00671D85" w:rsidRPr="00911F7B" w:rsidRDefault="00811D4D" w:rsidP="00811D4D">
      <w:pPr>
        <w:spacing w:line="276" w:lineRule="auto"/>
        <w:rPr>
          <w:rFonts w:ascii="Arial" w:hAnsi="Arial" w:cs="Arial"/>
          <w:b/>
          <w:sz w:val="28"/>
        </w:rPr>
      </w:pPr>
      <w:r w:rsidRPr="00911F7B">
        <w:rPr>
          <w:rFonts w:ascii="Arial" w:hAnsi="Arial" w:cs="Arial"/>
          <w:b/>
          <w:sz w:val="28"/>
        </w:rPr>
        <w:t>1</w:t>
      </w:r>
      <w:r w:rsidR="00D85265">
        <w:rPr>
          <w:rFonts w:ascii="Arial" w:hAnsi="Arial" w:cs="Arial"/>
          <w:b/>
          <w:sz w:val="28"/>
        </w:rPr>
        <w:t>8</w:t>
      </w:r>
      <w:r w:rsidR="00D16A31" w:rsidRPr="00911F7B">
        <w:rPr>
          <w:rFonts w:ascii="Arial" w:hAnsi="Arial" w:cs="Arial"/>
          <w:b/>
          <w:sz w:val="28"/>
        </w:rPr>
        <w:t xml:space="preserve">.0 </w:t>
      </w:r>
      <w:r w:rsidR="00B56B77" w:rsidRPr="00911F7B">
        <w:rPr>
          <w:rFonts w:ascii="Arial" w:hAnsi="Arial" w:cs="Arial"/>
          <w:b/>
          <w:sz w:val="28"/>
        </w:rPr>
        <w:t>Informed Consent</w:t>
      </w:r>
    </w:p>
    <w:p w14:paraId="4E2CB16B" w14:textId="448AF2B4" w:rsidR="00B25CF4" w:rsidRPr="00911F7B" w:rsidRDefault="00811D4D" w:rsidP="00811D4D">
      <w:pPr>
        <w:spacing w:line="276" w:lineRule="auto"/>
        <w:rPr>
          <w:rFonts w:ascii="Arial" w:hAnsi="Arial" w:cs="Arial"/>
        </w:rPr>
      </w:pPr>
      <w:proofErr w:type="gramStart"/>
      <w:r w:rsidRPr="00911F7B">
        <w:rPr>
          <w:rFonts w:ascii="Arial" w:hAnsi="Arial" w:cs="Arial"/>
        </w:rPr>
        <w:t>1</w:t>
      </w:r>
      <w:r w:rsidR="00D85265">
        <w:rPr>
          <w:rFonts w:ascii="Arial" w:hAnsi="Arial" w:cs="Arial"/>
        </w:rPr>
        <w:t>8</w:t>
      </w:r>
      <w:r w:rsidR="00A169BC" w:rsidRPr="00911F7B">
        <w:rPr>
          <w:rFonts w:ascii="Arial" w:hAnsi="Arial" w:cs="Arial"/>
        </w:rPr>
        <w:t xml:space="preserve">.1 </w:t>
      </w:r>
      <w:r w:rsidR="0082201F" w:rsidRPr="00911F7B">
        <w:rPr>
          <w:rFonts w:ascii="Arial" w:hAnsi="Arial" w:cs="Arial"/>
        </w:rPr>
        <w:t xml:space="preserve"> </w:t>
      </w:r>
      <w:r w:rsidR="0082201F" w:rsidRPr="00911F7B">
        <w:rPr>
          <w:rFonts w:ascii="Arial" w:hAnsi="Arial" w:cs="Arial"/>
        </w:rPr>
        <w:tab/>
      </w:r>
      <w:proofErr w:type="gramEnd"/>
      <w:r w:rsidR="00245153" w:rsidRPr="00911F7B">
        <w:rPr>
          <w:rFonts w:ascii="Arial" w:hAnsi="Arial" w:cs="Arial"/>
        </w:rPr>
        <w:t>Will you be obtaining</w:t>
      </w:r>
      <w:bookmarkStart w:id="29" w:name="_Toc431393575"/>
      <w:bookmarkStart w:id="30" w:name="_Toc431393619"/>
      <w:bookmarkStart w:id="31" w:name="_Toc431393658"/>
      <w:bookmarkStart w:id="32" w:name="_Toc431393730"/>
      <w:bookmarkStart w:id="33" w:name="_Toc431393903"/>
      <w:bookmarkEnd w:id="29"/>
      <w:bookmarkEnd w:id="30"/>
      <w:bookmarkEnd w:id="31"/>
      <w:bookmarkEnd w:id="32"/>
      <w:bookmarkEnd w:id="33"/>
      <w:r w:rsidR="0057675D" w:rsidRPr="00911F7B">
        <w:rPr>
          <w:rFonts w:ascii="Arial" w:hAnsi="Arial" w:cs="Arial"/>
        </w:rPr>
        <w:t xml:space="preserve"> consent</w:t>
      </w:r>
      <w:r w:rsidR="00B56B77" w:rsidRPr="00911F7B">
        <w:rPr>
          <w:rFonts w:ascii="Arial" w:hAnsi="Arial" w:cs="Arial"/>
        </w:rPr>
        <w:t xml:space="preserve"> from subject</w:t>
      </w:r>
      <w:r w:rsidR="00245153" w:rsidRPr="00911F7B">
        <w:rPr>
          <w:rFonts w:ascii="Arial" w:hAnsi="Arial" w:cs="Arial"/>
        </w:rPr>
        <w:t>s?</w:t>
      </w:r>
      <w:r w:rsidR="00A96305" w:rsidRPr="00911F7B">
        <w:rPr>
          <w:rFonts w:ascii="Arial" w:hAnsi="Arial" w:cs="Arial"/>
        </w:rPr>
        <w:t xml:space="preserve">  </w:t>
      </w:r>
    </w:p>
    <w:p w14:paraId="239F412C" w14:textId="1D7889FA" w:rsidR="0057675D" w:rsidRPr="00911F7B" w:rsidRDefault="00000000" w:rsidP="00811D4D">
      <w:pPr>
        <w:spacing w:line="276" w:lineRule="auto"/>
        <w:rPr>
          <w:rFonts w:ascii="Arial" w:hAnsi="Arial" w:cs="Arial"/>
        </w:rPr>
      </w:pPr>
      <w:sdt>
        <w:sdtPr>
          <w:rPr>
            <w:rFonts w:ascii="Arial" w:hAnsi="Arial" w:cs="Arial"/>
          </w:rPr>
          <w:id w:val="-999575358"/>
          <w14:checkbox>
            <w14:checked w14:val="1"/>
            <w14:checkedState w14:val="2612" w14:font="MS Gothic"/>
            <w14:uncheckedState w14:val="2610" w14:font="MS Gothic"/>
          </w14:checkbox>
        </w:sdtPr>
        <w:sdtContent>
          <w:r w:rsidR="00426099">
            <w:rPr>
              <w:rFonts w:ascii="MS Gothic" w:eastAsia="MS Gothic" w:hAnsi="MS Gothic" w:cs="Arial" w:hint="eastAsia"/>
            </w:rPr>
            <w:t>☒</w:t>
          </w:r>
        </w:sdtContent>
      </w:sdt>
      <w:r w:rsidR="0057675D" w:rsidRPr="00911F7B">
        <w:rPr>
          <w:rFonts w:ascii="Arial" w:hAnsi="Arial" w:cs="Arial"/>
        </w:rPr>
        <w:tab/>
      </w:r>
      <w:r w:rsidR="00F6341A" w:rsidRPr="00911F7B">
        <w:rPr>
          <w:rFonts w:ascii="Arial" w:hAnsi="Arial" w:cs="Arial"/>
        </w:rPr>
        <w:t>Yes</w:t>
      </w:r>
      <w:r w:rsidR="00CB44E7">
        <w:rPr>
          <w:rFonts w:ascii="Arial" w:hAnsi="Arial" w:cs="Arial"/>
        </w:rPr>
        <w:t xml:space="preserve"> </w:t>
      </w:r>
      <w:r w:rsidR="0057675D" w:rsidRPr="00911F7B">
        <w:rPr>
          <w:rFonts w:ascii="Arial" w:hAnsi="Arial" w:cs="Arial"/>
        </w:rPr>
        <w:t xml:space="preserve">(If </w:t>
      </w:r>
      <w:r w:rsidR="00F6341A" w:rsidRPr="00911F7B">
        <w:rPr>
          <w:rFonts w:ascii="Arial" w:hAnsi="Arial" w:cs="Arial"/>
        </w:rPr>
        <w:t>yes</w:t>
      </w:r>
      <w:r w:rsidR="0057675D" w:rsidRPr="00911F7B">
        <w:rPr>
          <w:rFonts w:ascii="Arial" w:hAnsi="Arial" w:cs="Arial"/>
        </w:rPr>
        <w:t xml:space="preserve">, </w:t>
      </w:r>
      <w:r w:rsidR="00E31D8C">
        <w:rPr>
          <w:rFonts w:ascii="Arial" w:hAnsi="Arial" w:cs="Arial"/>
        </w:rPr>
        <w:t>p</w:t>
      </w:r>
      <w:r w:rsidR="008570BE" w:rsidRPr="00911F7B">
        <w:rPr>
          <w:rFonts w:ascii="Arial" w:hAnsi="Arial" w:cs="Arial"/>
        </w:rPr>
        <w:t xml:space="preserve">rovide responses to </w:t>
      </w:r>
      <w:r w:rsidR="006E5ECD" w:rsidRPr="00911F7B">
        <w:rPr>
          <w:rFonts w:ascii="Arial" w:hAnsi="Arial" w:cs="Arial"/>
        </w:rPr>
        <w:t xml:space="preserve">each question in this </w:t>
      </w:r>
      <w:r w:rsidR="00E31D8C">
        <w:rPr>
          <w:rFonts w:ascii="Arial" w:hAnsi="Arial" w:cs="Arial"/>
        </w:rPr>
        <w:t>s</w:t>
      </w:r>
      <w:r w:rsidR="006E5ECD" w:rsidRPr="00911F7B">
        <w:rPr>
          <w:rFonts w:ascii="Arial" w:hAnsi="Arial" w:cs="Arial"/>
        </w:rPr>
        <w:t>ection</w:t>
      </w:r>
      <w:r w:rsidR="00AC767B" w:rsidRPr="00911F7B">
        <w:rPr>
          <w:rFonts w:ascii="Arial" w:hAnsi="Arial" w:cs="Arial"/>
        </w:rPr>
        <w:t xml:space="preserve">, and upload your consent documents </w:t>
      </w:r>
      <w:proofErr w:type="gramStart"/>
      <w:r w:rsidR="00AC767B" w:rsidRPr="00911F7B">
        <w:rPr>
          <w:rFonts w:ascii="Arial" w:hAnsi="Arial" w:cs="Arial"/>
        </w:rPr>
        <w:t>where</w:t>
      </w:r>
      <w:proofErr w:type="gramEnd"/>
      <w:r w:rsidR="00AC767B" w:rsidRPr="00911F7B">
        <w:rPr>
          <w:rFonts w:ascii="Arial" w:hAnsi="Arial" w:cs="Arial"/>
        </w:rPr>
        <w:t xml:space="preserve"> indicated in the electronic submission system</w:t>
      </w:r>
      <w:r w:rsidR="00862D77">
        <w:rPr>
          <w:rFonts w:ascii="Arial" w:hAnsi="Arial" w:cs="Arial"/>
        </w:rPr>
        <w:t>.</w:t>
      </w:r>
      <w:r w:rsidR="006E5ECD" w:rsidRPr="00911F7B">
        <w:rPr>
          <w:rFonts w:ascii="Arial" w:hAnsi="Arial" w:cs="Arial"/>
        </w:rPr>
        <w:t>)</w:t>
      </w:r>
    </w:p>
    <w:p w14:paraId="2F93ECA8" w14:textId="03C29CC0" w:rsidR="0057675D" w:rsidRPr="00911F7B" w:rsidRDefault="00000000" w:rsidP="00811D4D">
      <w:pPr>
        <w:spacing w:line="276" w:lineRule="auto"/>
        <w:rPr>
          <w:rFonts w:ascii="Arial" w:hAnsi="Arial" w:cs="Arial"/>
        </w:rPr>
      </w:pPr>
      <w:sdt>
        <w:sdtPr>
          <w:rPr>
            <w:rFonts w:ascii="Arial" w:hAnsi="Arial" w:cs="Arial"/>
          </w:rPr>
          <w:id w:val="1402562704"/>
          <w14:checkbox>
            <w14:checked w14:val="0"/>
            <w14:checkedState w14:val="2612" w14:font="MS Gothic"/>
            <w14:uncheckedState w14:val="2610" w14:font="MS Gothic"/>
          </w14:checkbox>
        </w:sdtPr>
        <w:sdtContent>
          <w:r w:rsidR="007364DD" w:rsidRPr="00911F7B">
            <w:rPr>
              <w:rFonts w:ascii="Segoe UI Symbol" w:eastAsia="MS Gothic" w:hAnsi="Segoe UI Symbol" w:cs="Segoe UI Symbol"/>
            </w:rPr>
            <w:t>☐</w:t>
          </w:r>
        </w:sdtContent>
      </w:sdt>
      <w:r w:rsidR="003125F0" w:rsidRPr="00911F7B">
        <w:rPr>
          <w:rFonts w:ascii="Arial" w:hAnsi="Arial" w:cs="Arial"/>
        </w:rPr>
        <w:tab/>
        <w:t>No</w:t>
      </w:r>
      <w:r w:rsidR="00CB44E7">
        <w:rPr>
          <w:rFonts w:ascii="Arial" w:hAnsi="Arial" w:cs="Arial"/>
        </w:rPr>
        <w:t xml:space="preserve"> </w:t>
      </w:r>
      <w:r w:rsidR="003125F0" w:rsidRPr="00911F7B">
        <w:rPr>
          <w:rFonts w:ascii="Arial" w:hAnsi="Arial" w:cs="Arial"/>
        </w:rPr>
        <w:t>(</w:t>
      </w:r>
      <w:r w:rsidR="00CF0DB8" w:rsidRPr="00911F7B">
        <w:rPr>
          <w:rFonts w:ascii="Arial" w:hAnsi="Arial" w:cs="Arial"/>
        </w:rPr>
        <w:t xml:space="preserve">If no, </w:t>
      </w:r>
      <w:r w:rsidR="00E31D8C">
        <w:rPr>
          <w:rFonts w:ascii="Arial" w:hAnsi="Arial" w:cs="Arial"/>
        </w:rPr>
        <w:t>s</w:t>
      </w:r>
      <w:r w:rsidR="003125F0" w:rsidRPr="00911F7B">
        <w:rPr>
          <w:rFonts w:ascii="Arial" w:hAnsi="Arial" w:cs="Arial"/>
        </w:rPr>
        <w:t xml:space="preserve">kip to </w:t>
      </w:r>
      <w:r w:rsidR="00862D77">
        <w:rPr>
          <w:rFonts w:ascii="Arial" w:hAnsi="Arial" w:cs="Arial"/>
        </w:rPr>
        <w:t xml:space="preserve">the </w:t>
      </w:r>
      <w:r w:rsidR="00B56B77" w:rsidRPr="00911F7B">
        <w:rPr>
          <w:rFonts w:ascii="Arial" w:hAnsi="Arial" w:cs="Arial"/>
        </w:rPr>
        <w:t>next section</w:t>
      </w:r>
      <w:r w:rsidR="00862D77">
        <w:rPr>
          <w:rFonts w:ascii="Arial" w:hAnsi="Arial" w:cs="Arial"/>
        </w:rPr>
        <w:t>.</w:t>
      </w:r>
      <w:r w:rsidR="003125F0" w:rsidRPr="00911F7B">
        <w:rPr>
          <w:rFonts w:ascii="Arial" w:hAnsi="Arial" w:cs="Arial"/>
        </w:rPr>
        <w:t>)</w:t>
      </w:r>
    </w:p>
    <w:p w14:paraId="58EAC14C" w14:textId="77777777" w:rsidR="00A169BC" w:rsidRPr="00911F7B" w:rsidRDefault="00A169BC" w:rsidP="006A57A5">
      <w:pPr>
        <w:spacing w:line="276" w:lineRule="auto"/>
        <w:ind w:left="720"/>
        <w:rPr>
          <w:rFonts w:ascii="Arial" w:hAnsi="Arial" w:cs="Arial"/>
        </w:rPr>
      </w:pPr>
    </w:p>
    <w:p w14:paraId="3B82CD42" w14:textId="77777777" w:rsidR="003F703D" w:rsidRPr="00911F7B" w:rsidRDefault="00811D4D" w:rsidP="003F703D">
      <w:pPr>
        <w:rPr>
          <w:rFonts w:ascii="Arial" w:hAnsi="Arial" w:cs="Arial"/>
        </w:rPr>
      </w:pPr>
      <w:r w:rsidRPr="00911F7B">
        <w:rPr>
          <w:rFonts w:ascii="Arial" w:hAnsi="Arial" w:cs="Arial"/>
        </w:rPr>
        <w:t>1</w:t>
      </w:r>
      <w:r w:rsidR="00D85265">
        <w:rPr>
          <w:rFonts w:ascii="Arial" w:hAnsi="Arial" w:cs="Arial"/>
        </w:rPr>
        <w:t>8</w:t>
      </w:r>
      <w:r w:rsidR="0082201F" w:rsidRPr="00911F7B">
        <w:rPr>
          <w:rFonts w:ascii="Arial" w:hAnsi="Arial" w:cs="Arial"/>
        </w:rPr>
        <w:t>.2</w:t>
      </w:r>
      <w:r w:rsidR="0082201F" w:rsidRPr="00911F7B">
        <w:rPr>
          <w:rFonts w:ascii="Arial" w:hAnsi="Arial" w:cs="Arial"/>
        </w:rPr>
        <w:tab/>
      </w:r>
      <w:r w:rsidR="0026424A" w:rsidRPr="00911F7B">
        <w:rPr>
          <w:rFonts w:ascii="Arial" w:hAnsi="Arial" w:cs="Arial"/>
        </w:rPr>
        <w:t>Describe how the capacity to consent will be assessed for all</w:t>
      </w:r>
      <w:r w:rsidR="00DC4630" w:rsidRPr="00911F7B">
        <w:rPr>
          <w:rFonts w:ascii="Arial" w:hAnsi="Arial" w:cs="Arial"/>
        </w:rPr>
        <w:t xml:space="preserve"> subjects. Review </w:t>
      </w:r>
      <w:r w:rsidR="007F630C">
        <w:rPr>
          <w:rFonts w:ascii="Arial" w:hAnsi="Arial" w:cs="Arial"/>
        </w:rPr>
        <w:t xml:space="preserve">SBU SOPs section 5.5 </w:t>
      </w:r>
      <w:r w:rsidR="00DC4630" w:rsidRPr="00911F7B">
        <w:rPr>
          <w:rFonts w:ascii="Arial" w:hAnsi="Arial" w:cs="Arial"/>
        </w:rPr>
        <w:t>for guidance</w:t>
      </w:r>
      <w:r w:rsidR="007F630C">
        <w:rPr>
          <w:rFonts w:ascii="Arial" w:hAnsi="Arial" w:cs="Arial"/>
        </w:rPr>
        <w:t xml:space="preserve">: </w:t>
      </w:r>
      <w:hyperlink r:id="rId34" w:history="1">
        <w:r w:rsidR="003F703D" w:rsidRPr="00FA1083">
          <w:rPr>
            <w:rStyle w:val="Hyperlink"/>
            <w:rFonts w:ascii="Arial" w:hAnsi="Arial" w:cs="Arial"/>
          </w:rPr>
          <w:t>https://www.stonybrook.edu/research-compliance/Human-Subjects/sops</w:t>
        </w:r>
      </w:hyperlink>
      <w:r w:rsidR="003F703D">
        <w:rPr>
          <w:rFonts w:ascii="Arial" w:hAnsi="Arial" w:cs="Arial"/>
        </w:rPr>
        <w:t>).</w:t>
      </w:r>
      <w:r w:rsidR="003F703D" w:rsidRPr="00911F7B">
        <w:rPr>
          <w:rFonts w:ascii="Arial" w:hAnsi="Arial" w:cs="Arial"/>
        </w:rPr>
        <w:t xml:space="preserve"> </w:t>
      </w:r>
    </w:p>
    <w:p w14:paraId="261E7155" w14:textId="77777777" w:rsidR="00E840C0" w:rsidRPr="00911F7B" w:rsidRDefault="00E840C0" w:rsidP="00E840C0">
      <w:pPr>
        <w:pStyle w:val="BlockText"/>
        <w:shd w:val="clear" w:color="auto" w:fill="F2F2F2" w:themeFill="background1" w:themeFillShade="F2"/>
        <w:spacing w:before="0" w:after="0" w:line="276" w:lineRule="auto"/>
        <w:ind w:left="0" w:right="0"/>
        <w:rPr>
          <w:rFonts w:ascii="Arial" w:hAnsi="Arial" w:cs="Arial"/>
          <w:i w:val="0"/>
        </w:rPr>
      </w:pPr>
      <w:r w:rsidRPr="00911F7B">
        <w:rPr>
          <w:rFonts w:ascii="Arial" w:hAnsi="Arial" w:cs="Arial"/>
          <w:i w:val="0"/>
        </w:rPr>
        <w:t xml:space="preserve">Response: </w:t>
      </w:r>
    </w:p>
    <w:p w14:paraId="54937502" w14:textId="77777777" w:rsidR="00671D85" w:rsidRPr="00911F7B" w:rsidRDefault="00671D85" w:rsidP="006A57A5">
      <w:pPr>
        <w:spacing w:line="276" w:lineRule="auto"/>
        <w:ind w:left="720"/>
        <w:rPr>
          <w:rFonts w:ascii="Arial" w:hAnsi="Arial" w:cs="Arial"/>
        </w:rPr>
      </w:pPr>
    </w:p>
    <w:p w14:paraId="37FCA46B" w14:textId="61342F74" w:rsidR="001A22B0" w:rsidRPr="00911F7B" w:rsidRDefault="00811D4D" w:rsidP="00811D4D">
      <w:pPr>
        <w:spacing w:line="276" w:lineRule="auto"/>
        <w:rPr>
          <w:rFonts w:ascii="Arial" w:hAnsi="Arial" w:cs="Arial"/>
        </w:rPr>
      </w:pPr>
      <w:r w:rsidRPr="00911F7B">
        <w:rPr>
          <w:rFonts w:ascii="Arial" w:hAnsi="Arial" w:cs="Arial"/>
        </w:rPr>
        <w:lastRenderedPageBreak/>
        <w:t>1</w:t>
      </w:r>
      <w:r w:rsidR="00D85265">
        <w:rPr>
          <w:rFonts w:ascii="Arial" w:hAnsi="Arial" w:cs="Arial"/>
        </w:rPr>
        <w:t>8</w:t>
      </w:r>
      <w:r w:rsidR="0082201F" w:rsidRPr="00911F7B">
        <w:rPr>
          <w:rFonts w:ascii="Arial" w:hAnsi="Arial" w:cs="Arial"/>
        </w:rPr>
        <w:t>.3</w:t>
      </w:r>
      <w:r w:rsidR="0082201F" w:rsidRPr="00911F7B">
        <w:rPr>
          <w:rFonts w:ascii="Arial" w:hAnsi="Arial" w:cs="Arial"/>
        </w:rPr>
        <w:tab/>
      </w:r>
      <w:r w:rsidR="001A22B0" w:rsidRPr="00911F7B">
        <w:rPr>
          <w:rFonts w:ascii="Arial" w:hAnsi="Arial" w:cs="Arial"/>
        </w:rPr>
        <w:t>Describe</w:t>
      </w:r>
      <w:r w:rsidR="001E7EE6" w:rsidRPr="00911F7B">
        <w:rPr>
          <w:rFonts w:ascii="Arial" w:hAnsi="Arial" w:cs="Arial"/>
        </w:rPr>
        <w:t xml:space="preserve"> the consent process that will be conducted to ensure that </w:t>
      </w:r>
      <w:r w:rsidR="005E5927">
        <w:rPr>
          <w:rFonts w:ascii="Arial" w:hAnsi="Arial" w:cs="Arial"/>
        </w:rPr>
        <w:t xml:space="preserve">the </w:t>
      </w:r>
      <w:r w:rsidR="001E7EE6" w:rsidRPr="00911F7B">
        <w:rPr>
          <w:rFonts w:ascii="Arial" w:hAnsi="Arial" w:cs="Arial"/>
        </w:rPr>
        <w:t>subject is fully informed regarding study details and subject rights. Include</w:t>
      </w:r>
      <w:r w:rsidR="007D5552" w:rsidRPr="00911F7B">
        <w:rPr>
          <w:rFonts w:ascii="Arial" w:hAnsi="Arial" w:cs="Arial"/>
        </w:rPr>
        <w:t xml:space="preserve"> </w:t>
      </w:r>
      <w:r w:rsidR="001A22B0" w:rsidRPr="00911F7B">
        <w:rPr>
          <w:rFonts w:ascii="Arial" w:hAnsi="Arial" w:cs="Arial"/>
        </w:rPr>
        <w:t xml:space="preserve">where the consent process </w:t>
      </w:r>
      <w:r w:rsidR="003C6F5D" w:rsidRPr="00911F7B">
        <w:rPr>
          <w:rFonts w:ascii="Arial" w:hAnsi="Arial" w:cs="Arial"/>
        </w:rPr>
        <w:t xml:space="preserve">will </w:t>
      </w:r>
      <w:r w:rsidR="001A22B0" w:rsidRPr="00911F7B">
        <w:rPr>
          <w:rFonts w:ascii="Arial" w:hAnsi="Arial" w:cs="Arial"/>
        </w:rPr>
        <w:t>take place</w:t>
      </w:r>
      <w:r w:rsidR="007D5552" w:rsidRPr="00911F7B">
        <w:rPr>
          <w:rFonts w:ascii="Arial" w:hAnsi="Arial" w:cs="Arial"/>
        </w:rPr>
        <w:t>, with consideration of the need to protect the subject’s right to privacy</w:t>
      </w:r>
      <w:r w:rsidR="000540F4" w:rsidRPr="00911F7B">
        <w:rPr>
          <w:rFonts w:ascii="Arial" w:hAnsi="Arial" w:cs="Arial"/>
        </w:rPr>
        <w:t>.</w:t>
      </w:r>
      <w:r w:rsidR="001C008B" w:rsidRPr="00911F7B">
        <w:rPr>
          <w:rFonts w:ascii="Arial" w:hAnsi="Arial" w:cs="Arial"/>
        </w:rPr>
        <w:t xml:space="preserve"> </w:t>
      </w:r>
    </w:p>
    <w:p w14:paraId="158BCB51" w14:textId="2A0D5F04" w:rsidR="0082201F" w:rsidRPr="00911F7B" w:rsidRDefault="0082201F"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28598107" w14:textId="77777777" w:rsidR="00E840C0" w:rsidRDefault="00E840C0" w:rsidP="00811D4D">
      <w:pPr>
        <w:spacing w:line="276" w:lineRule="auto"/>
        <w:rPr>
          <w:rFonts w:ascii="Arial" w:hAnsi="Arial" w:cs="Arial"/>
        </w:rPr>
      </w:pPr>
    </w:p>
    <w:p w14:paraId="3943FD73" w14:textId="70487FBE" w:rsidR="00870BCC" w:rsidRPr="00911F7B" w:rsidRDefault="00811D4D" w:rsidP="00811D4D">
      <w:pPr>
        <w:spacing w:line="276" w:lineRule="auto"/>
        <w:rPr>
          <w:rFonts w:ascii="Arial" w:hAnsi="Arial" w:cs="Arial"/>
        </w:rPr>
      </w:pPr>
      <w:r w:rsidRPr="00911F7B">
        <w:rPr>
          <w:rFonts w:ascii="Arial" w:hAnsi="Arial" w:cs="Arial"/>
        </w:rPr>
        <w:t>1</w:t>
      </w:r>
      <w:r w:rsidR="00D85265">
        <w:rPr>
          <w:rFonts w:ascii="Arial" w:hAnsi="Arial" w:cs="Arial"/>
        </w:rPr>
        <w:t>8</w:t>
      </w:r>
      <w:r w:rsidR="0082201F" w:rsidRPr="00911F7B">
        <w:rPr>
          <w:rFonts w:ascii="Arial" w:hAnsi="Arial" w:cs="Arial"/>
        </w:rPr>
        <w:t>.4</w:t>
      </w:r>
      <w:r w:rsidR="0082201F" w:rsidRPr="00911F7B">
        <w:rPr>
          <w:rFonts w:ascii="Arial" w:hAnsi="Arial" w:cs="Arial"/>
        </w:rPr>
        <w:tab/>
      </w:r>
      <w:r w:rsidR="001A22B0" w:rsidRPr="00911F7B">
        <w:rPr>
          <w:rFonts w:ascii="Arial" w:hAnsi="Arial" w:cs="Arial"/>
        </w:rPr>
        <w:t xml:space="preserve">Describe </w:t>
      </w:r>
      <w:r w:rsidR="009151D4" w:rsidRPr="00911F7B">
        <w:rPr>
          <w:rFonts w:ascii="Arial" w:hAnsi="Arial" w:cs="Arial"/>
        </w:rPr>
        <w:t xml:space="preserve">how you will ensure that subjects are provided </w:t>
      </w:r>
      <w:r w:rsidR="001C4E09" w:rsidRPr="00911F7B">
        <w:rPr>
          <w:rFonts w:ascii="Arial" w:hAnsi="Arial" w:cs="Arial"/>
        </w:rPr>
        <w:t>with</w:t>
      </w:r>
      <w:r w:rsidR="009151D4" w:rsidRPr="00911F7B">
        <w:rPr>
          <w:rFonts w:ascii="Arial" w:hAnsi="Arial" w:cs="Arial"/>
        </w:rPr>
        <w:t xml:space="preserve"> sufficient time to consider </w:t>
      </w:r>
      <w:r w:rsidR="00DD21DF" w:rsidRPr="00911F7B">
        <w:rPr>
          <w:rFonts w:ascii="Arial" w:hAnsi="Arial" w:cs="Arial"/>
        </w:rPr>
        <w:t xml:space="preserve">taking part in the research study. </w:t>
      </w:r>
      <w:r w:rsidR="00B34CB5" w:rsidRPr="00911F7B">
        <w:rPr>
          <w:rFonts w:ascii="Arial" w:hAnsi="Arial" w:cs="Arial"/>
        </w:rPr>
        <w:t xml:space="preserve"> </w:t>
      </w:r>
      <w:r w:rsidR="00C22AF0" w:rsidRPr="00911F7B">
        <w:rPr>
          <w:rFonts w:ascii="Arial" w:hAnsi="Arial" w:cs="Arial"/>
        </w:rPr>
        <w:t xml:space="preserve">Detail if there is there any </w:t>
      </w:r>
      <w:r w:rsidR="00245153" w:rsidRPr="00911F7B">
        <w:rPr>
          <w:rFonts w:ascii="Arial" w:hAnsi="Arial" w:cs="Arial"/>
        </w:rPr>
        <w:t xml:space="preserve">time </w:t>
      </w:r>
      <w:r w:rsidR="00C22AF0" w:rsidRPr="00911F7B">
        <w:rPr>
          <w:rFonts w:ascii="Arial" w:hAnsi="Arial" w:cs="Arial"/>
        </w:rPr>
        <w:t xml:space="preserve">period </w:t>
      </w:r>
      <w:r w:rsidR="00245153" w:rsidRPr="00911F7B">
        <w:rPr>
          <w:rFonts w:ascii="Arial" w:hAnsi="Arial" w:cs="Arial"/>
        </w:rPr>
        <w:t xml:space="preserve">expected </w:t>
      </w:r>
      <w:r w:rsidR="00C22AF0" w:rsidRPr="00911F7B">
        <w:rPr>
          <w:rFonts w:ascii="Arial" w:hAnsi="Arial" w:cs="Arial"/>
        </w:rPr>
        <w:t xml:space="preserve">between informing the prospective subject and obtaining the consent.  </w:t>
      </w:r>
    </w:p>
    <w:p w14:paraId="005F0211" w14:textId="37D1CDC3" w:rsidR="001A22B0" w:rsidRPr="00911F7B" w:rsidRDefault="00FA602A" w:rsidP="00811D4D">
      <w:pPr>
        <w:spacing w:line="276" w:lineRule="auto"/>
        <w:rPr>
          <w:rFonts w:ascii="Arial" w:hAnsi="Arial" w:cs="Arial"/>
        </w:rPr>
      </w:pPr>
      <w:r w:rsidRPr="00911F7B">
        <w:rPr>
          <w:rFonts w:ascii="Arial" w:hAnsi="Arial" w:cs="Arial"/>
        </w:rPr>
        <w:t>NOTE</w:t>
      </w:r>
      <w:r w:rsidR="00E2684C" w:rsidRPr="00911F7B">
        <w:rPr>
          <w:rFonts w:ascii="Arial" w:hAnsi="Arial" w:cs="Arial"/>
        </w:rPr>
        <w:t xml:space="preserve">:  </w:t>
      </w:r>
      <w:r w:rsidRPr="00911F7B">
        <w:rPr>
          <w:rFonts w:ascii="Arial" w:hAnsi="Arial" w:cs="Arial"/>
        </w:rPr>
        <w:t>I</w:t>
      </w:r>
      <w:r w:rsidR="00E2684C" w:rsidRPr="00911F7B">
        <w:rPr>
          <w:rFonts w:ascii="Arial" w:hAnsi="Arial" w:cs="Arial"/>
        </w:rPr>
        <w:t xml:space="preserve">t is </w:t>
      </w:r>
      <w:r w:rsidR="00B56B77" w:rsidRPr="00911F7B">
        <w:rPr>
          <w:rFonts w:ascii="Arial" w:hAnsi="Arial" w:cs="Arial"/>
        </w:rPr>
        <w:t>r</w:t>
      </w:r>
      <w:r w:rsidR="00AE32E0" w:rsidRPr="00911F7B">
        <w:rPr>
          <w:rFonts w:ascii="Arial" w:hAnsi="Arial" w:cs="Arial"/>
        </w:rPr>
        <w:t xml:space="preserve">equired that </w:t>
      </w:r>
      <w:r w:rsidR="00B56B77" w:rsidRPr="00911F7B">
        <w:rPr>
          <w:rFonts w:ascii="Arial" w:hAnsi="Arial" w:cs="Arial"/>
        </w:rPr>
        <w:t xml:space="preserve">the prospective subject </w:t>
      </w:r>
      <w:r w:rsidR="00AE32E0" w:rsidRPr="00911F7B">
        <w:rPr>
          <w:rFonts w:ascii="Arial" w:hAnsi="Arial" w:cs="Arial"/>
        </w:rPr>
        <w:t xml:space="preserve">receive </w:t>
      </w:r>
      <w:r w:rsidR="00E2684C" w:rsidRPr="00911F7B">
        <w:rPr>
          <w:rFonts w:ascii="Arial" w:hAnsi="Arial" w:cs="Arial"/>
        </w:rPr>
        <w:t>sufficient time</w:t>
      </w:r>
      <w:r w:rsidR="00B56B77" w:rsidRPr="00911F7B">
        <w:rPr>
          <w:rFonts w:ascii="Arial" w:hAnsi="Arial" w:cs="Arial"/>
        </w:rPr>
        <w:t xml:space="preserve"> </w:t>
      </w:r>
      <w:r w:rsidR="00E2684C" w:rsidRPr="00911F7B">
        <w:rPr>
          <w:rFonts w:ascii="Arial" w:hAnsi="Arial" w:cs="Arial"/>
        </w:rPr>
        <w:t xml:space="preserve">to have their questions answered and </w:t>
      </w:r>
      <w:r w:rsidR="00B56B77" w:rsidRPr="00911F7B">
        <w:rPr>
          <w:rFonts w:ascii="Arial" w:hAnsi="Arial" w:cs="Arial"/>
        </w:rPr>
        <w:t xml:space="preserve">to </w:t>
      </w:r>
      <w:r w:rsidR="00E2684C" w:rsidRPr="00911F7B">
        <w:rPr>
          <w:rFonts w:ascii="Arial" w:hAnsi="Arial" w:cs="Arial"/>
        </w:rPr>
        <w:t>consider their participation</w:t>
      </w:r>
    </w:p>
    <w:p w14:paraId="20EE23E7" w14:textId="5F350063" w:rsidR="0082201F" w:rsidRPr="00911F7B" w:rsidRDefault="0082201F"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r w:rsidR="00426099">
        <w:rPr>
          <w:rFonts w:ascii="Arial" w:hAnsi="Arial" w:cs="Arial"/>
        </w:rPr>
        <w:t xml:space="preserve">A QR code will be </w:t>
      </w:r>
      <w:proofErr w:type="gramStart"/>
      <w:r w:rsidR="00426099">
        <w:rPr>
          <w:rFonts w:ascii="Arial" w:hAnsi="Arial" w:cs="Arial"/>
        </w:rPr>
        <w:t>shared</w:t>
      </w:r>
      <w:proofErr w:type="gramEnd"/>
      <w:r w:rsidR="00426099">
        <w:rPr>
          <w:rFonts w:ascii="Arial" w:hAnsi="Arial" w:cs="Arial"/>
        </w:rPr>
        <w:t xml:space="preserve"> and participants have 1 week for the pre survey consent and 6 weeks for the post survey consent</w:t>
      </w:r>
    </w:p>
    <w:p w14:paraId="4C2259D5" w14:textId="40378444" w:rsidR="00671D85" w:rsidRPr="00911F7B" w:rsidRDefault="00671D85" w:rsidP="00811D4D">
      <w:pPr>
        <w:spacing w:line="276" w:lineRule="auto"/>
        <w:rPr>
          <w:rFonts w:ascii="Arial" w:hAnsi="Arial" w:cs="Arial"/>
        </w:rPr>
      </w:pPr>
    </w:p>
    <w:p w14:paraId="5CDD260E" w14:textId="1C46E6BE" w:rsidR="001A22B0" w:rsidRPr="00911F7B" w:rsidRDefault="00811D4D" w:rsidP="00811D4D">
      <w:pPr>
        <w:spacing w:line="276" w:lineRule="auto"/>
        <w:rPr>
          <w:rFonts w:ascii="Arial" w:hAnsi="Arial" w:cs="Arial"/>
        </w:rPr>
      </w:pPr>
      <w:r w:rsidRPr="00911F7B">
        <w:rPr>
          <w:rFonts w:ascii="Arial" w:hAnsi="Arial" w:cs="Arial"/>
        </w:rPr>
        <w:t>1</w:t>
      </w:r>
      <w:r w:rsidR="00D85265">
        <w:rPr>
          <w:rFonts w:ascii="Arial" w:hAnsi="Arial" w:cs="Arial"/>
        </w:rPr>
        <w:t>8</w:t>
      </w:r>
      <w:r w:rsidR="0082201F" w:rsidRPr="00911F7B">
        <w:rPr>
          <w:rFonts w:ascii="Arial" w:hAnsi="Arial" w:cs="Arial"/>
        </w:rPr>
        <w:t>.5</w:t>
      </w:r>
      <w:r w:rsidR="0082201F" w:rsidRPr="00911F7B">
        <w:rPr>
          <w:rFonts w:ascii="Arial" w:hAnsi="Arial" w:cs="Arial"/>
        </w:rPr>
        <w:tab/>
      </w:r>
      <w:r w:rsidR="001A22B0" w:rsidRPr="00911F7B">
        <w:rPr>
          <w:rFonts w:ascii="Arial" w:hAnsi="Arial" w:cs="Arial"/>
        </w:rPr>
        <w:t xml:space="preserve">Describe </w:t>
      </w:r>
      <w:r w:rsidR="00B56B77" w:rsidRPr="00911F7B">
        <w:rPr>
          <w:rFonts w:ascii="Arial" w:hAnsi="Arial" w:cs="Arial"/>
        </w:rPr>
        <w:t xml:space="preserve">the </w:t>
      </w:r>
      <w:r w:rsidR="001A22B0" w:rsidRPr="00911F7B">
        <w:rPr>
          <w:rFonts w:ascii="Arial" w:hAnsi="Arial" w:cs="Arial"/>
        </w:rPr>
        <w:t xml:space="preserve">process to ensure </w:t>
      </w:r>
      <w:r w:rsidR="005E5927">
        <w:rPr>
          <w:rFonts w:ascii="Arial" w:hAnsi="Arial" w:cs="Arial"/>
        </w:rPr>
        <w:t>the</w:t>
      </w:r>
      <w:r w:rsidR="0006654A" w:rsidRPr="00911F7B">
        <w:rPr>
          <w:rFonts w:ascii="Arial" w:hAnsi="Arial" w:cs="Arial"/>
        </w:rPr>
        <w:t xml:space="preserve"> subject’s </w:t>
      </w:r>
      <w:r w:rsidR="005E5927">
        <w:rPr>
          <w:rFonts w:ascii="Arial" w:hAnsi="Arial" w:cs="Arial"/>
        </w:rPr>
        <w:t xml:space="preserve">ongoing </w:t>
      </w:r>
      <w:r w:rsidR="0006654A" w:rsidRPr="00911F7B">
        <w:rPr>
          <w:rFonts w:ascii="Arial" w:hAnsi="Arial" w:cs="Arial"/>
        </w:rPr>
        <w:t>willingness to continue participation for the duration of the research study</w:t>
      </w:r>
      <w:r w:rsidR="001A22B0" w:rsidRPr="00911F7B">
        <w:rPr>
          <w:rFonts w:ascii="Arial" w:hAnsi="Arial" w:cs="Arial"/>
        </w:rPr>
        <w:t>.</w:t>
      </w:r>
      <w:r w:rsidR="00564E82" w:rsidRPr="00911F7B">
        <w:rPr>
          <w:rFonts w:ascii="Arial" w:hAnsi="Arial" w:cs="Arial"/>
        </w:rPr>
        <w:t xml:space="preserve">  </w:t>
      </w:r>
    </w:p>
    <w:p w14:paraId="3306D592" w14:textId="651406A6" w:rsidR="0082201F" w:rsidRPr="00911F7B" w:rsidRDefault="0082201F"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r w:rsidR="0079568C">
        <w:rPr>
          <w:rFonts w:ascii="Arial" w:hAnsi="Arial" w:cs="Arial"/>
        </w:rPr>
        <w:t>N/A</w:t>
      </w:r>
    </w:p>
    <w:p w14:paraId="4DBF69C0" w14:textId="77777777" w:rsidR="005E5927" w:rsidRDefault="005E5927" w:rsidP="00811D4D">
      <w:pPr>
        <w:spacing w:line="276" w:lineRule="auto"/>
        <w:rPr>
          <w:rFonts w:ascii="Arial" w:hAnsi="Arial" w:cs="Arial"/>
        </w:rPr>
      </w:pPr>
    </w:p>
    <w:p w14:paraId="283BFEBC" w14:textId="428A4680" w:rsidR="001A22B0" w:rsidRPr="00911F7B" w:rsidRDefault="001A22B0" w:rsidP="00811D4D">
      <w:pPr>
        <w:spacing w:line="276" w:lineRule="auto"/>
        <w:rPr>
          <w:rFonts w:ascii="Arial" w:hAnsi="Arial" w:cs="Arial"/>
        </w:rPr>
      </w:pPr>
      <w:r w:rsidRPr="00911F7B">
        <w:rPr>
          <w:rFonts w:ascii="Arial" w:hAnsi="Arial" w:cs="Arial"/>
        </w:rPr>
        <w:t>Non-</w:t>
      </w:r>
      <w:proofErr w:type="gramStart"/>
      <w:r w:rsidRPr="00911F7B">
        <w:rPr>
          <w:rFonts w:ascii="Arial" w:hAnsi="Arial" w:cs="Arial"/>
        </w:rPr>
        <w:t>English Speaking</w:t>
      </w:r>
      <w:proofErr w:type="gramEnd"/>
      <w:r w:rsidRPr="00911F7B">
        <w:rPr>
          <w:rFonts w:ascii="Arial" w:hAnsi="Arial" w:cs="Arial"/>
        </w:rPr>
        <w:t xml:space="preserve"> Subjects </w:t>
      </w:r>
    </w:p>
    <w:p w14:paraId="20A82AB8" w14:textId="126A4501" w:rsidR="00595FB0" w:rsidRPr="00911F7B" w:rsidRDefault="00000000" w:rsidP="00811D4D">
      <w:pPr>
        <w:spacing w:line="276" w:lineRule="auto"/>
        <w:rPr>
          <w:rFonts w:ascii="Arial" w:hAnsi="Arial" w:cs="Arial"/>
        </w:rPr>
      </w:pPr>
      <w:sdt>
        <w:sdtPr>
          <w:rPr>
            <w:rFonts w:ascii="Arial" w:hAnsi="Arial" w:cs="Arial"/>
          </w:rPr>
          <w:id w:val="1000624321"/>
          <w14:checkbox>
            <w14:checked w14:val="1"/>
            <w14:checkedState w14:val="2612" w14:font="MS Gothic"/>
            <w14:uncheckedState w14:val="2610" w14:font="MS Gothic"/>
          </w14:checkbox>
        </w:sdtPr>
        <w:sdtContent>
          <w:r w:rsidR="006B0183">
            <w:rPr>
              <w:rFonts w:ascii="MS Gothic" w:eastAsia="MS Gothic" w:hAnsi="MS Gothic" w:cs="Arial" w:hint="eastAsia"/>
            </w:rPr>
            <w:t>☒</w:t>
          </w:r>
        </w:sdtContent>
      </w:sdt>
      <w:r w:rsidR="00D276DF" w:rsidRPr="00911F7B">
        <w:rPr>
          <w:rFonts w:ascii="Arial" w:hAnsi="Arial" w:cs="Arial"/>
        </w:rPr>
        <w:tab/>
        <w:t>N/A:</w:t>
      </w:r>
      <w:r w:rsidR="00DA2D46" w:rsidRPr="00911F7B">
        <w:rPr>
          <w:rFonts w:ascii="Arial" w:hAnsi="Arial" w:cs="Arial"/>
        </w:rPr>
        <w:t xml:space="preserve">  </w:t>
      </w:r>
      <w:r w:rsidR="00D276DF" w:rsidRPr="00911F7B">
        <w:rPr>
          <w:rFonts w:ascii="Arial" w:hAnsi="Arial" w:cs="Arial"/>
        </w:rPr>
        <w:t xml:space="preserve">This study will not enroll </w:t>
      </w:r>
      <w:proofErr w:type="gramStart"/>
      <w:r w:rsidR="00D276DF" w:rsidRPr="00911F7B">
        <w:rPr>
          <w:rFonts w:ascii="Arial" w:hAnsi="Arial" w:cs="Arial"/>
        </w:rPr>
        <w:t>Non-English</w:t>
      </w:r>
      <w:proofErr w:type="gramEnd"/>
      <w:r w:rsidR="00D276DF" w:rsidRPr="00911F7B">
        <w:rPr>
          <w:rFonts w:ascii="Arial" w:hAnsi="Arial" w:cs="Arial"/>
        </w:rPr>
        <w:t xml:space="preserve"> speaking subjects.</w:t>
      </w:r>
      <w:r w:rsidR="00C13247" w:rsidRPr="00911F7B">
        <w:rPr>
          <w:rFonts w:ascii="Arial" w:hAnsi="Arial" w:cs="Arial"/>
        </w:rPr>
        <w:t xml:space="preserve">  </w:t>
      </w:r>
      <w:r w:rsidR="000A5816" w:rsidRPr="00911F7B">
        <w:rPr>
          <w:rFonts w:ascii="Arial" w:hAnsi="Arial" w:cs="Arial"/>
        </w:rPr>
        <w:br/>
      </w:r>
    </w:p>
    <w:p w14:paraId="6E7BA610" w14:textId="070B4FD1" w:rsidR="00D14604" w:rsidRPr="00911F7B" w:rsidRDefault="00811D4D" w:rsidP="00811D4D">
      <w:pPr>
        <w:spacing w:line="276" w:lineRule="auto"/>
        <w:rPr>
          <w:rFonts w:ascii="Arial" w:hAnsi="Arial" w:cs="Arial"/>
        </w:rPr>
      </w:pPr>
      <w:r w:rsidRPr="00911F7B">
        <w:rPr>
          <w:rFonts w:ascii="Arial" w:hAnsi="Arial" w:cs="Arial"/>
        </w:rPr>
        <w:t>1</w:t>
      </w:r>
      <w:r w:rsidR="00D85265">
        <w:rPr>
          <w:rFonts w:ascii="Arial" w:hAnsi="Arial" w:cs="Arial"/>
        </w:rPr>
        <w:t>8</w:t>
      </w:r>
      <w:r w:rsidR="0082201F" w:rsidRPr="00911F7B">
        <w:rPr>
          <w:rFonts w:ascii="Arial" w:hAnsi="Arial" w:cs="Arial"/>
        </w:rPr>
        <w:t>.6</w:t>
      </w:r>
      <w:r w:rsidR="0082201F" w:rsidRPr="00911F7B">
        <w:rPr>
          <w:rFonts w:ascii="Arial" w:hAnsi="Arial" w:cs="Arial"/>
        </w:rPr>
        <w:tab/>
      </w:r>
      <w:r w:rsidR="001A22B0" w:rsidRPr="00911F7B">
        <w:rPr>
          <w:rFonts w:ascii="Arial" w:hAnsi="Arial" w:cs="Arial"/>
        </w:rPr>
        <w:t xml:space="preserve">Indicate </w:t>
      </w:r>
      <w:r w:rsidR="00BF66E9" w:rsidRPr="00911F7B">
        <w:rPr>
          <w:rFonts w:ascii="Arial" w:hAnsi="Arial" w:cs="Arial"/>
        </w:rPr>
        <w:t xml:space="preserve">which </w:t>
      </w:r>
      <w:r w:rsidR="001A22B0" w:rsidRPr="00911F7B">
        <w:rPr>
          <w:rFonts w:ascii="Arial" w:hAnsi="Arial" w:cs="Arial"/>
        </w:rPr>
        <w:t>language(s) other than English are likely to be spoken/understood by your prospective study population or their legally authorized representatives.</w:t>
      </w:r>
    </w:p>
    <w:p w14:paraId="1AD755ED" w14:textId="4B98B7D8" w:rsidR="0082201F" w:rsidRPr="00911F7B" w:rsidRDefault="0082201F"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52083592" w14:textId="77777777" w:rsidR="00671D85" w:rsidRPr="00911F7B" w:rsidRDefault="00671D85" w:rsidP="006A57A5">
      <w:pPr>
        <w:spacing w:line="276" w:lineRule="auto"/>
        <w:ind w:left="720"/>
        <w:rPr>
          <w:rFonts w:ascii="Arial" w:hAnsi="Arial" w:cs="Arial"/>
        </w:rPr>
      </w:pPr>
    </w:p>
    <w:p w14:paraId="1FFBFF07" w14:textId="0563DB99" w:rsidR="00245153" w:rsidRPr="00911F7B" w:rsidRDefault="00811D4D" w:rsidP="003F703D">
      <w:pPr>
        <w:rPr>
          <w:rFonts w:ascii="Arial" w:hAnsi="Arial" w:cs="Arial"/>
        </w:rPr>
      </w:pPr>
      <w:r w:rsidRPr="00911F7B">
        <w:rPr>
          <w:rFonts w:ascii="Arial" w:hAnsi="Arial" w:cs="Arial"/>
        </w:rPr>
        <w:t>1</w:t>
      </w:r>
      <w:r w:rsidR="00D85265">
        <w:rPr>
          <w:rFonts w:ascii="Arial" w:hAnsi="Arial" w:cs="Arial"/>
        </w:rPr>
        <w:t>8</w:t>
      </w:r>
      <w:r w:rsidR="0082201F" w:rsidRPr="00911F7B">
        <w:rPr>
          <w:rFonts w:ascii="Arial" w:hAnsi="Arial" w:cs="Arial"/>
        </w:rPr>
        <w:t>.7</w:t>
      </w:r>
      <w:r w:rsidR="0082201F" w:rsidRPr="00911F7B">
        <w:rPr>
          <w:rFonts w:ascii="Arial" w:hAnsi="Arial" w:cs="Arial"/>
        </w:rPr>
        <w:tab/>
      </w:r>
      <w:r w:rsidR="001A22B0" w:rsidRPr="00911F7B">
        <w:rPr>
          <w:rFonts w:ascii="Arial" w:hAnsi="Arial" w:cs="Arial"/>
        </w:rPr>
        <w:t xml:space="preserve">If subjects who do not speak English will be enrolled, describe the process to </w:t>
      </w:r>
      <w:r w:rsidR="00245153" w:rsidRPr="00911F7B">
        <w:rPr>
          <w:rFonts w:ascii="Arial" w:hAnsi="Arial" w:cs="Arial"/>
        </w:rPr>
        <w:t xml:space="preserve">consent the subjects, as well as the process to be used to ensure their understanding of research procedures throughout the conduct of the study. Review SOPs section 17.8 for important policies in this regard: </w:t>
      </w:r>
      <w:hyperlink r:id="rId35" w:history="1">
        <w:r w:rsidR="003F703D" w:rsidRPr="00FA1083">
          <w:rPr>
            <w:rStyle w:val="Hyperlink"/>
            <w:rFonts w:ascii="Arial" w:hAnsi="Arial" w:cs="Arial"/>
          </w:rPr>
          <w:t>https://www.stonybrook.edu/research-compliance/Human-Subjects/sops</w:t>
        </w:r>
      </w:hyperlink>
      <w:r w:rsidR="003F703D">
        <w:rPr>
          <w:rFonts w:ascii="Arial" w:hAnsi="Arial" w:cs="Arial"/>
        </w:rPr>
        <w:t>).</w:t>
      </w:r>
      <w:r w:rsidR="003F703D" w:rsidRPr="00911F7B">
        <w:rPr>
          <w:rFonts w:ascii="Arial" w:hAnsi="Arial" w:cs="Arial"/>
        </w:rPr>
        <w:t xml:space="preserve"> </w:t>
      </w:r>
    </w:p>
    <w:p w14:paraId="650ECCF1" w14:textId="068EA1C5" w:rsidR="0082201F" w:rsidRPr="00911F7B" w:rsidRDefault="0082201F"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103E17C5" w14:textId="77777777" w:rsidR="00DF267C" w:rsidRDefault="00DF267C" w:rsidP="00811D4D">
      <w:pPr>
        <w:spacing w:line="276" w:lineRule="auto"/>
        <w:rPr>
          <w:rFonts w:ascii="Arial" w:hAnsi="Arial" w:cs="Arial"/>
        </w:rPr>
      </w:pPr>
    </w:p>
    <w:p w14:paraId="03D91784" w14:textId="22DCEB5D" w:rsidR="00763B23" w:rsidRPr="00911F7B" w:rsidRDefault="00763B23" w:rsidP="00811D4D">
      <w:pPr>
        <w:spacing w:line="276" w:lineRule="auto"/>
        <w:rPr>
          <w:rFonts w:ascii="Arial" w:hAnsi="Arial" w:cs="Arial"/>
        </w:rPr>
      </w:pPr>
      <w:r w:rsidRPr="00911F7B">
        <w:rPr>
          <w:rFonts w:ascii="Arial" w:hAnsi="Arial" w:cs="Arial"/>
        </w:rPr>
        <w:t>Adults Unable to Consent</w:t>
      </w:r>
      <w:r w:rsidR="008B7C1A" w:rsidRPr="00911F7B">
        <w:rPr>
          <w:rFonts w:ascii="Arial" w:hAnsi="Arial" w:cs="Arial"/>
        </w:rPr>
        <w:t xml:space="preserve"> </w:t>
      </w:r>
    </w:p>
    <w:p w14:paraId="3A67CDE3" w14:textId="3C694C09" w:rsidR="00763B23" w:rsidRPr="00911F7B" w:rsidRDefault="00000000" w:rsidP="00811D4D">
      <w:pPr>
        <w:spacing w:line="276" w:lineRule="auto"/>
        <w:rPr>
          <w:rFonts w:ascii="Arial" w:hAnsi="Arial" w:cs="Arial"/>
        </w:rPr>
      </w:pPr>
      <w:sdt>
        <w:sdtPr>
          <w:rPr>
            <w:rFonts w:ascii="Arial" w:hAnsi="Arial" w:cs="Arial"/>
          </w:rPr>
          <w:id w:val="-1447697333"/>
          <w14:checkbox>
            <w14:checked w14:val="1"/>
            <w14:checkedState w14:val="2612" w14:font="MS Gothic"/>
            <w14:uncheckedState w14:val="2610" w14:font="MS Gothic"/>
          </w14:checkbox>
        </w:sdtPr>
        <w:sdtContent>
          <w:r w:rsidR="006B0183">
            <w:rPr>
              <w:rFonts w:ascii="MS Gothic" w:eastAsia="MS Gothic" w:hAnsi="MS Gothic" w:cs="Arial" w:hint="eastAsia"/>
            </w:rPr>
            <w:t>☒</w:t>
          </w:r>
        </w:sdtContent>
      </w:sdt>
      <w:r w:rsidR="00763B23" w:rsidRPr="00911F7B">
        <w:rPr>
          <w:rFonts w:ascii="Arial" w:hAnsi="Arial" w:cs="Arial"/>
        </w:rPr>
        <w:tab/>
      </w:r>
      <w:r w:rsidR="00763B23" w:rsidRPr="008B25F9">
        <w:rPr>
          <w:rFonts w:ascii="Arial" w:hAnsi="Arial" w:cs="Arial"/>
        </w:rPr>
        <w:t>N/A</w:t>
      </w:r>
      <w:r w:rsidR="00DA2D46" w:rsidRPr="008B25F9">
        <w:rPr>
          <w:rFonts w:ascii="Arial" w:hAnsi="Arial" w:cs="Arial"/>
        </w:rPr>
        <w:t>:</w:t>
      </w:r>
      <w:r w:rsidR="00DA2D46" w:rsidRPr="00911F7B">
        <w:rPr>
          <w:rFonts w:ascii="Arial" w:hAnsi="Arial" w:cs="Arial"/>
        </w:rPr>
        <w:t xml:space="preserve">  </w:t>
      </w:r>
      <w:r w:rsidR="00763B23" w:rsidRPr="00911F7B">
        <w:rPr>
          <w:rFonts w:ascii="Arial" w:hAnsi="Arial" w:cs="Arial"/>
        </w:rPr>
        <w:t>This study will not enroll adults unable to consent.</w:t>
      </w:r>
      <w:r w:rsidR="00C74270" w:rsidRPr="00911F7B">
        <w:rPr>
          <w:rFonts w:ascii="Arial" w:hAnsi="Arial" w:cs="Arial"/>
        </w:rPr>
        <w:t xml:space="preserve"> </w:t>
      </w:r>
      <w:r w:rsidR="00B41AEF" w:rsidRPr="00911F7B">
        <w:rPr>
          <w:rFonts w:ascii="Arial" w:hAnsi="Arial" w:cs="Arial"/>
        </w:rPr>
        <w:br/>
      </w:r>
    </w:p>
    <w:p w14:paraId="3B525A60" w14:textId="5BD94D06" w:rsidR="00D76A6F" w:rsidRPr="00911F7B" w:rsidRDefault="00811D4D" w:rsidP="00811D4D">
      <w:pPr>
        <w:spacing w:line="276" w:lineRule="auto"/>
        <w:rPr>
          <w:rFonts w:ascii="Arial" w:hAnsi="Arial" w:cs="Arial"/>
        </w:rPr>
      </w:pPr>
      <w:r w:rsidRPr="00911F7B">
        <w:rPr>
          <w:rFonts w:ascii="Arial" w:hAnsi="Arial" w:cs="Arial"/>
        </w:rPr>
        <w:t>1</w:t>
      </w:r>
      <w:r w:rsidR="00D85265">
        <w:rPr>
          <w:rFonts w:ascii="Arial" w:hAnsi="Arial" w:cs="Arial"/>
        </w:rPr>
        <w:t>8</w:t>
      </w:r>
      <w:r w:rsidR="0082201F" w:rsidRPr="00911F7B">
        <w:rPr>
          <w:rFonts w:ascii="Arial" w:hAnsi="Arial" w:cs="Arial"/>
        </w:rPr>
        <w:t>.8</w:t>
      </w:r>
      <w:r w:rsidR="0082201F" w:rsidRPr="00911F7B">
        <w:rPr>
          <w:rFonts w:ascii="Arial" w:hAnsi="Arial" w:cs="Arial"/>
        </w:rPr>
        <w:tab/>
      </w:r>
      <w:r w:rsidR="00D76A6F" w:rsidRPr="00911F7B">
        <w:rPr>
          <w:rFonts w:ascii="Arial" w:hAnsi="Arial" w:cs="Arial"/>
        </w:rPr>
        <w:t>Justify why it is necessary to include adult subjects who are unable to consent.</w:t>
      </w:r>
    </w:p>
    <w:p w14:paraId="0668A4A3" w14:textId="0CF9E080" w:rsidR="0082201F" w:rsidRPr="00911F7B" w:rsidRDefault="0082201F"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2163A240" w14:textId="77777777" w:rsidR="00911F7B" w:rsidRDefault="00911F7B" w:rsidP="00AE32E0">
      <w:pPr>
        <w:rPr>
          <w:rFonts w:ascii="Arial" w:hAnsi="Arial" w:cs="Arial"/>
        </w:rPr>
      </w:pPr>
    </w:p>
    <w:p w14:paraId="510AFBB0" w14:textId="55BCA3AE" w:rsidR="00AE32E0" w:rsidRPr="003F703D" w:rsidRDefault="00811D4D" w:rsidP="00AE32E0">
      <w:pPr>
        <w:rPr>
          <w:rFonts w:ascii="Arial" w:hAnsi="Arial" w:cs="Arial"/>
        </w:rPr>
      </w:pPr>
      <w:r w:rsidRPr="00911F7B">
        <w:rPr>
          <w:rFonts w:ascii="Arial" w:hAnsi="Arial" w:cs="Arial"/>
        </w:rPr>
        <w:t>1</w:t>
      </w:r>
      <w:r w:rsidR="00D85265">
        <w:rPr>
          <w:rFonts w:ascii="Arial" w:hAnsi="Arial" w:cs="Arial"/>
        </w:rPr>
        <w:t>8</w:t>
      </w:r>
      <w:r w:rsidR="0082201F" w:rsidRPr="00911F7B">
        <w:rPr>
          <w:rFonts w:ascii="Arial" w:hAnsi="Arial" w:cs="Arial"/>
        </w:rPr>
        <w:t>.9</w:t>
      </w:r>
      <w:r w:rsidR="0082201F" w:rsidRPr="00911F7B">
        <w:rPr>
          <w:rFonts w:ascii="Arial" w:hAnsi="Arial" w:cs="Arial"/>
        </w:rPr>
        <w:tab/>
      </w:r>
      <w:r w:rsidR="003C0FBB" w:rsidRPr="00911F7B">
        <w:rPr>
          <w:rFonts w:ascii="Arial" w:hAnsi="Arial" w:cs="Arial"/>
        </w:rPr>
        <w:t xml:space="preserve">Describe how you will identify Legally </w:t>
      </w:r>
      <w:r w:rsidR="00C0025C" w:rsidRPr="00911F7B">
        <w:rPr>
          <w:rFonts w:ascii="Arial" w:hAnsi="Arial" w:cs="Arial"/>
        </w:rPr>
        <w:t>Authorized Representative</w:t>
      </w:r>
      <w:r w:rsidR="0030142A" w:rsidRPr="00911F7B">
        <w:rPr>
          <w:rFonts w:ascii="Arial" w:hAnsi="Arial" w:cs="Arial"/>
        </w:rPr>
        <w:t>s</w:t>
      </w:r>
      <w:r w:rsidR="00C0025C" w:rsidRPr="00911F7B">
        <w:rPr>
          <w:rFonts w:ascii="Arial" w:hAnsi="Arial" w:cs="Arial"/>
        </w:rPr>
        <w:t xml:space="preserve"> (LAR)</w:t>
      </w:r>
      <w:r w:rsidR="007D5552" w:rsidRPr="00911F7B">
        <w:rPr>
          <w:rFonts w:ascii="Arial" w:hAnsi="Arial" w:cs="Arial"/>
        </w:rPr>
        <w:t xml:space="preserve"> </w:t>
      </w:r>
      <w:r w:rsidR="0030142A" w:rsidRPr="00911F7B">
        <w:rPr>
          <w:rFonts w:ascii="Arial" w:hAnsi="Arial" w:cs="Arial"/>
        </w:rPr>
        <w:t>for the subjects that will be consistent</w:t>
      </w:r>
      <w:r w:rsidR="007D5552" w:rsidRPr="00911F7B">
        <w:rPr>
          <w:rFonts w:ascii="Arial" w:hAnsi="Arial" w:cs="Arial"/>
        </w:rPr>
        <w:t xml:space="preserve"> with the NYS Family Health Care Decisions Act </w:t>
      </w:r>
      <w:r w:rsidR="007D5552" w:rsidRPr="00911F7B">
        <w:rPr>
          <w:rFonts w:ascii="Arial" w:hAnsi="Arial" w:cs="Arial"/>
        </w:rPr>
        <w:lastRenderedPageBreak/>
        <w:t>(FHCDA; see</w:t>
      </w:r>
      <w:r w:rsidR="00862D77">
        <w:rPr>
          <w:rFonts w:ascii="Arial" w:hAnsi="Arial" w:cs="Arial"/>
        </w:rPr>
        <w:t xml:space="preserve"> SBU SOPs section</w:t>
      </w:r>
      <w:r w:rsidR="007F630C">
        <w:rPr>
          <w:rFonts w:ascii="Arial" w:hAnsi="Arial" w:cs="Arial"/>
        </w:rPr>
        <w:t xml:space="preserve"> 5.2 at</w:t>
      </w:r>
      <w:r w:rsidR="00862D77">
        <w:rPr>
          <w:rFonts w:ascii="Arial" w:hAnsi="Arial" w:cs="Arial"/>
        </w:rPr>
        <w:t xml:space="preserve"> </w:t>
      </w:r>
      <w:hyperlink r:id="rId36" w:history="1">
        <w:r w:rsidR="00862D77" w:rsidRPr="003F703D">
          <w:rPr>
            <w:rStyle w:val="Hyperlink"/>
            <w:rFonts w:ascii="Arial" w:hAnsi="Arial" w:cs="Arial"/>
          </w:rPr>
          <w:t>https://www.stonybrook.edu/research-compliance/Human-Subjects/sops</w:t>
        </w:r>
      </w:hyperlink>
      <w:r w:rsidR="007F630C" w:rsidRPr="003F703D">
        <w:rPr>
          <w:rFonts w:ascii="Arial" w:hAnsi="Arial" w:cs="Arial"/>
        </w:rPr>
        <w:t>).</w:t>
      </w:r>
      <w:r w:rsidR="007D5552" w:rsidRPr="003F703D">
        <w:rPr>
          <w:rFonts w:ascii="Arial" w:hAnsi="Arial" w:cs="Arial"/>
        </w:rPr>
        <w:t xml:space="preserve"> </w:t>
      </w:r>
    </w:p>
    <w:p w14:paraId="440CA925" w14:textId="493041D8" w:rsidR="00811D4D" w:rsidRPr="00911F7B" w:rsidRDefault="00811D4D" w:rsidP="00811D4D">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20307582" w14:textId="1FE60D6C" w:rsidR="0030142A" w:rsidRPr="00911F7B" w:rsidRDefault="0030142A" w:rsidP="00811D4D">
      <w:pPr>
        <w:spacing w:line="276" w:lineRule="auto"/>
        <w:rPr>
          <w:rFonts w:ascii="Arial" w:hAnsi="Arial" w:cs="Arial"/>
        </w:rPr>
      </w:pPr>
    </w:p>
    <w:p w14:paraId="7E18C760" w14:textId="727D70C3" w:rsidR="0030142A" w:rsidRPr="00911F7B" w:rsidRDefault="00811D4D" w:rsidP="00811D4D">
      <w:pPr>
        <w:spacing w:line="276" w:lineRule="auto"/>
        <w:rPr>
          <w:rFonts w:ascii="Arial" w:hAnsi="Arial" w:cs="Arial"/>
        </w:rPr>
      </w:pPr>
      <w:r w:rsidRPr="00911F7B">
        <w:rPr>
          <w:rFonts w:ascii="Arial" w:hAnsi="Arial" w:cs="Arial"/>
        </w:rPr>
        <w:t>1</w:t>
      </w:r>
      <w:r w:rsidR="00D85265">
        <w:rPr>
          <w:rFonts w:ascii="Arial" w:hAnsi="Arial" w:cs="Arial"/>
        </w:rPr>
        <w:t>8</w:t>
      </w:r>
      <w:r w:rsidR="00AE32E0" w:rsidRPr="00911F7B">
        <w:rPr>
          <w:rFonts w:ascii="Arial" w:hAnsi="Arial" w:cs="Arial"/>
        </w:rPr>
        <w:t>.10</w:t>
      </w:r>
      <w:r w:rsidRPr="00911F7B">
        <w:rPr>
          <w:rFonts w:ascii="Arial" w:hAnsi="Arial" w:cs="Arial"/>
        </w:rPr>
        <w:tab/>
      </w:r>
      <w:r w:rsidR="0030142A" w:rsidRPr="00911F7B">
        <w:rPr>
          <w:rFonts w:ascii="Arial" w:hAnsi="Arial" w:cs="Arial"/>
        </w:rPr>
        <w:t xml:space="preserve">For research conducted outside of New York State, provide information that describes which individuals are authorized under applicable law to consent on behalf of a prospective subject to their participation in the research.  </w:t>
      </w:r>
    </w:p>
    <w:p w14:paraId="4B251ACD" w14:textId="60B2EDD8" w:rsidR="0082201F" w:rsidRPr="00911F7B" w:rsidRDefault="0082201F"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351DA520" w14:textId="77777777" w:rsidR="00E840C0" w:rsidRDefault="00E840C0" w:rsidP="00811D4D">
      <w:pPr>
        <w:spacing w:line="276" w:lineRule="auto"/>
        <w:rPr>
          <w:rFonts w:ascii="Arial" w:hAnsi="Arial" w:cs="Arial"/>
        </w:rPr>
      </w:pPr>
    </w:p>
    <w:p w14:paraId="3CC3D909" w14:textId="358E74A5" w:rsidR="00763B23" w:rsidRPr="00911F7B" w:rsidRDefault="00811D4D" w:rsidP="00811D4D">
      <w:pPr>
        <w:spacing w:line="276" w:lineRule="auto"/>
        <w:rPr>
          <w:rFonts w:ascii="Arial" w:hAnsi="Arial" w:cs="Arial"/>
        </w:rPr>
      </w:pPr>
      <w:r w:rsidRPr="00911F7B">
        <w:rPr>
          <w:rFonts w:ascii="Arial" w:hAnsi="Arial" w:cs="Arial"/>
        </w:rPr>
        <w:t>1</w:t>
      </w:r>
      <w:r w:rsidR="00D85265">
        <w:rPr>
          <w:rFonts w:ascii="Arial" w:hAnsi="Arial" w:cs="Arial"/>
        </w:rPr>
        <w:t>8</w:t>
      </w:r>
      <w:r w:rsidR="00240FE6" w:rsidRPr="00911F7B">
        <w:rPr>
          <w:rFonts w:ascii="Arial" w:hAnsi="Arial" w:cs="Arial"/>
        </w:rPr>
        <w:t>.1</w:t>
      </w:r>
      <w:r w:rsidRPr="00911F7B">
        <w:rPr>
          <w:rFonts w:ascii="Arial" w:hAnsi="Arial" w:cs="Arial"/>
        </w:rPr>
        <w:t>1</w:t>
      </w:r>
      <w:r w:rsidR="0082201F" w:rsidRPr="00911F7B">
        <w:rPr>
          <w:rFonts w:ascii="Arial" w:hAnsi="Arial" w:cs="Arial"/>
        </w:rPr>
        <w:tab/>
      </w:r>
      <w:r w:rsidR="00763B23" w:rsidRPr="00911F7B">
        <w:rPr>
          <w:rFonts w:ascii="Arial" w:hAnsi="Arial" w:cs="Arial"/>
        </w:rPr>
        <w:t xml:space="preserve">Describe the process for </w:t>
      </w:r>
      <w:r w:rsidR="0030142A" w:rsidRPr="00911F7B">
        <w:rPr>
          <w:rFonts w:ascii="Arial" w:hAnsi="Arial" w:cs="Arial"/>
        </w:rPr>
        <w:t xml:space="preserve">obtaining </w:t>
      </w:r>
      <w:r w:rsidR="00763B23" w:rsidRPr="00911F7B">
        <w:rPr>
          <w:rFonts w:ascii="Arial" w:hAnsi="Arial" w:cs="Arial"/>
        </w:rPr>
        <w:t xml:space="preserve">assent </w:t>
      </w:r>
      <w:r w:rsidR="0030142A" w:rsidRPr="00911F7B">
        <w:rPr>
          <w:rFonts w:ascii="Arial" w:hAnsi="Arial" w:cs="Arial"/>
        </w:rPr>
        <w:t>from</w:t>
      </w:r>
      <w:r w:rsidR="00763B23" w:rsidRPr="00911F7B">
        <w:rPr>
          <w:rFonts w:ascii="Arial" w:hAnsi="Arial" w:cs="Arial"/>
        </w:rPr>
        <w:t xml:space="preserve"> the adult</w:t>
      </w:r>
      <w:r w:rsidR="0030142A" w:rsidRPr="00911F7B">
        <w:rPr>
          <w:rFonts w:ascii="Arial" w:hAnsi="Arial" w:cs="Arial"/>
        </w:rPr>
        <w:t xml:space="preserve"> subjects</w:t>
      </w:r>
    </w:p>
    <w:p w14:paraId="406A057D" w14:textId="77777777" w:rsidR="00763B23" w:rsidRPr="00911F7B" w:rsidRDefault="001539EF" w:rsidP="00811D4D">
      <w:pPr>
        <w:spacing w:line="276" w:lineRule="auto"/>
        <w:rPr>
          <w:rFonts w:ascii="Arial" w:hAnsi="Arial" w:cs="Arial"/>
        </w:rPr>
      </w:pPr>
      <w:r w:rsidRPr="00911F7B">
        <w:rPr>
          <w:rFonts w:ascii="Arial" w:hAnsi="Arial" w:cs="Arial"/>
        </w:rPr>
        <w:t>Indicate whether a</w:t>
      </w:r>
      <w:r w:rsidR="00763B23" w:rsidRPr="00911F7B">
        <w:rPr>
          <w:rFonts w:ascii="Arial" w:hAnsi="Arial" w:cs="Arial"/>
        </w:rPr>
        <w:t xml:space="preserve">ssent will </w:t>
      </w:r>
      <w:r w:rsidRPr="00911F7B">
        <w:rPr>
          <w:rFonts w:ascii="Arial" w:hAnsi="Arial" w:cs="Arial"/>
        </w:rPr>
        <w:t>be obtained from</w:t>
      </w:r>
      <w:r w:rsidR="00763B23" w:rsidRPr="00911F7B">
        <w:rPr>
          <w:rFonts w:ascii="Arial" w:hAnsi="Arial" w:cs="Arial"/>
        </w:rPr>
        <w:t xml:space="preserve"> all, some, or none of the subjects.  If some, indicate which </w:t>
      </w:r>
      <w:r w:rsidRPr="00911F7B">
        <w:rPr>
          <w:rFonts w:ascii="Arial" w:hAnsi="Arial" w:cs="Arial"/>
        </w:rPr>
        <w:t>adults</w:t>
      </w:r>
      <w:r w:rsidR="00763B23" w:rsidRPr="00911F7B">
        <w:rPr>
          <w:rFonts w:ascii="Arial" w:hAnsi="Arial" w:cs="Arial"/>
        </w:rPr>
        <w:t xml:space="preserve"> will be required to assent and which will not.</w:t>
      </w:r>
    </w:p>
    <w:p w14:paraId="1686E134" w14:textId="04341176" w:rsidR="0082201F" w:rsidRPr="00911F7B" w:rsidRDefault="0082201F"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4F7A4D93" w14:textId="77777777" w:rsidR="00671D85" w:rsidRPr="00911F7B" w:rsidRDefault="00671D85" w:rsidP="006A57A5">
      <w:pPr>
        <w:spacing w:line="276" w:lineRule="auto"/>
        <w:ind w:left="720"/>
        <w:rPr>
          <w:rFonts w:ascii="Arial" w:hAnsi="Arial" w:cs="Arial"/>
        </w:rPr>
      </w:pPr>
    </w:p>
    <w:p w14:paraId="21FED765" w14:textId="04BE4C86" w:rsidR="00C26287" w:rsidRPr="00911F7B" w:rsidRDefault="00423EAA" w:rsidP="00423EAA">
      <w:pPr>
        <w:spacing w:line="276" w:lineRule="auto"/>
        <w:rPr>
          <w:rFonts w:ascii="Arial" w:hAnsi="Arial" w:cs="Arial"/>
        </w:rPr>
      </w:pPr>
      <w:r w:rsidRPr="00911F7B">
        <w:rPr>
          <w:rFonts w:ascii="Arial" w:hAnsi="Arial" w:cs="Arial"/>
        </w:rPr>
        <w:t>1</w:t>
      </w:r>
      <w:r w:rsidR="00D85265">
        <w:rPr>
          <w:rFonts w:ascii="Arial" w:hAnsi="Arial" w:cs="Arial"/>
        </w:rPr>
        <w:t>8</w:t>
      </w:r>
      <w:r w:rsidRPr="00911F7B">
        <w:rPr>
          <w:rFonts w:ascii="Arial" w:hAnsi="Arial" w:cs="Arial"/>
        </w:rPr>
        <w:t>.12</w:t>
      </w:r>
      <w:r w:rsidR="0082201F" w:rsidRPr="00911F7B">
        <w:rPr>
          <w:rFonts w:ascii="Arial" w:hAnsi="Arial" w:cs="Arial"/>
        </w:rPr>
        <w:tab/>
      </w:r>
      <w:r w:rsidR="00644EDD" w:rsidRPr="00911F7B">
        <w:rPr>
          <w:rFonts w:ascii="Arial" w:hAnsi="Arial" w:cs="Arial"/>
        </w:rPr>
        <w:t xml:space="preserve">Describe whether assent of the adult subjects will be documented and the process to document assent.  </w:t>
      </w:r>
    </w:p>
    <w:p w14:paraId="59DBF5B5" w14:textId="337971DD" w:rsidR="0082201F" w:rsidRPr="00911F7B" w:rsidRDefault="0082201F"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666E071B" w14:textId="77777777" w:rsidR="00671D85" w:rsidRPr="00911F7B" w:rsidRDefault="00671D85" w:rsidP="006A57A5">
      <w:pPr>
        <w:spacing w:line="276" w:lineRule="auto"/>
        <w:ind w:left="720"/>
        <w:rPr>
          <w:rFonts w:ascii="Arial" w:hAnsi="Arial" w:cs="Arial"/>
        </w:rPr>
      </w:pPr>
    </w:p>
    <w:p w14:paraId="2613754C" w14:textId="125A5EAD" w:rsidR="00C26287" w:rsidRPr="00911F7B" w:rsidRDefault="00423EAA" w:rsidP="00423EAA">
      <w:pPr>
        <w:spacing w:line="276" w:lineRule="auto"/>
        <w:rPr>
          <w:rFonts w:ascii="Arial" w:hAnsi="Arial" w:cs="Arial"/>
        </w:rPr>
      </w:pPr>
      <w:r w:rsidRPr="00911F7B">
        <w:rPr>
          <w:rFonts w:ascii="Arial" w:hAnsi="Arial" w:cs="Arial"/>
        </w:rPr>
        <w:t>1</w:t>
      </w:r>
      <w:r w:rsidR="00D85265">
        <w:rPr>
          <w:rFonts w:ascii="Arial" w:hAnsi="Arial" w:cs="Arial"/>
        </w:rPr>
        <w:t>8</w:t>
      </w:r>
      <w:r w:rsidRPr="00911F7B">
        <w:rPr>
          <w:rFonts w:ascii="Arial" w:hAnsi="Arial" w:cs="Arial"/>
        </w:rPr>
        <w:t>.13</w:t>
      </w:r>
      <w:r w:rsidR="0082201F" w:rsidRPr="00911F7B">
        <w:rPr>
          <w:rFonts w:ascii="Arial" w:hAnsi="Arial" w:cs="Arial"/>
        </w:rPr>
        <w:tab/>
      </w:r>
      <w:r w:rsidR="002126BB" w:rsidRPr="00911F7B">
        <w:rPr>
          <w:rFonts w:ascii="Arial" w:hAnsi="Arial" w:cs="Arial"/>
        </w:rPr>
        <w:t xml:space="preserve">Describe how you will obtain consent from a subject to use their data if they later become capable of consent.  </w:t>
      </w:r>
      <w:r w:rsidR="00AF4D39">
        <w:rPr>
          <w:rFonts w:ascii="Arial" w:hAnsi="Arial" w:cs="Arial"/>
        </w:rPr>
        <w:t xml:space="preserve">Include information regarding how competence will be assessed. </w:t>
      </w:r>
    </w:p>
    <w:p w14:paraId="142A326F" w14:textId="6C9F0996" w:rsidR="0082201F" w:rsidRPr="00911F7B" w:rsidRDefault="0082201F" w:rsidP="006A57A5">
      <w:pPr>
        <w:shd w:val="clear" w:color="auto" w:fill="F2F2F2" w:themeFill="background1" w:themeFillShade="F2"/>
        <w:autoSpaceDE/>
        <w:autoSpaceDN/>
        <w:adjustRightInd/>
        <w:spacing w:line="276" w:lineRule="auto"/>
        <w:rPr>
          <w:rFonts w:ascii="Arial" w:hAnsi="Arial" w:cs="Arial"/>
        </w:rPr>
      </w:pPr>
      <w:bookmarkStart w:id="34" w:name="_Toc440956530"/>
      <w:r w:rsidRPr="00911F7B">
        <w:rPr>
          <w:rFonts w:ascii="Arial" w:hAnsi="Arial" w:cs="Arial"/>
        </w:rPr>
        <w:t xml:space="preserve">Response: </w:t>
      </w:r>
    </w:p>
    <w:p w14:paraId="31DD8B6A" w14:textId="77777777" w:rsidR="00671D85" w:rsidRPr="00CB44E7" w:rsidRDefault="00671D85" w:rsidP="006A57A5">
      <w:pPr>
        <w:spacing w:line="276" w:lineRule="auto"/>
        <w:rPr>
          <w:rFonts w:ascii="Arial" w:hAnsi="Arial" w:cs="Arial"/>
          <w:b/>
        </w:rPr>
      </w:pPr>
    </w:p>
    <w:p w14:paraId="1B3A391A" w14:textId="7BF2301C" w:rsidR="00B16BD5" w:rsidRPr="00911F7B" w:rsidRDefault="00423EAA" w:rsidP="006A57A5">
      <w:pPr>
        <w:spacing w:line="276" w:lineRule="auto"/>
        <w:rPr>
          <w:rFonts w:ascii="Arial" w:hAnsi="Arial" w:cs="Arial"/>
          <w:b/>
          <w:sz w:val="28"/>
        </w:rPr>
      </w:pPr>
      <w:r w:rsidRPr="00911F7B">
        <w:rPr>
          <w:rFonts w:ascii="Arial" w:hAnsi="Arial" w:cs="Arial"/>
          <w:b/>
          <w:sz w:val="28"/>
        </w:rPr>
        <w:t>1</w:t>
      </w:r>
      <w:r w:rsidR="00D85265">
        <w:rPr>
          <w:rFonts w:ascii="Arial" w:hAnsi="Arial" w:cs="Arial"/>
          <w:b/>
          <w:sz w:val="28"/>
        </w:rPr>
        <w:t>9</w:t>
      </w:r>
      <w:r w:rsidR="00240FE6" w:rsidRPr="00911F7B">
        <w:rPr>
          <w:rFonts w:ascii="Arial" w:hAnsi="Arial" w:cs="Arial"/>
          <w:b/>
          <w:sz w:val="28"/>
        </w:rPr>
        <w:t xml:space="preserve">.0 </w:t>
      </w:r>
      <w:r w:rsidR="00B16BD5" w:rsidRPr="00911F7B">
        <w:rPr>
          <w:rFonts w:ascii="Arial" w:hAnsi="Arial" w:cs="Arial"/>
          <w:b/>
          <w:sz w:val="28"/>
        </w:rPr>
        <w:t>Waiver or Alteration of Consent Process</w:t>
      </w:r>
      <w:bookmarkEnd w:id="34"/>
    </w:p>
    <w:p w14:paraId="4055D23D" w14:textId="60111067" w:rsidR="0077596F" w:rsidRPr="00911F7B" w:rsidRDefault="00000000" w:rsidP="0077596F">
      <w:pPr>
        <w:spacing w:line="276" w:lineRule="auto"/>
        <w:ind w:left="720" w:hanging="720"/>
        <w:rPr>
          <w:rFonts w:ascii="Arial" w:hAnsi="Arial" w:cs="Arial"/>
        </w:rPr>
      </w:pPr>
      <w:sdt>
        <w:sdtPr>
          <w:rPr>
            <w:rFonts w:ascii="Arial" w:hAnsi="Arial" w:cs="Arial"/>
          </w:rPr>
          <w:id w:val="954133633"/>
          <w14:checkbox>
            <w14:checked w14:val="1"/>
            <w14:checkedState w14:val="2612" w14:font="MS Gothic"/>
            <w14:uncheckedState w14:val="2610" w14:font="MS Gothic"/>
          </w14:checkbox>
        </w:sdtPr>
        <w:sdtContent>
          <w:r w:rsidR="0079568C">
            <w:rPr>
              <w:rFonts w:ascii="MS Gothic" w:eastAsia="MS Gothic" w:hAnsi="MS Gothic" w:cs="Arial" w:hint="eastAsia"/>
            </w:rPr>
            <w:t>☒</w:t>
          </w:r>
        </w:sdtContent>
      </w:sdt>
      <w:r w:rsidR="0077596F">
        <w:rPr>
          <w:rFonts w:ascii="Arial" w:hAnsi="Arial" w:cs="Arial"/>
        </w:rPr>
        <w:tab/>
      </w:r>
      <w:r w:rsidR="0077596F" w:rsidRPr="008B25F9">
        <w:rPr>
          <w:rFonts w:ascii="Arial" w:hAnsi="Arial" w:cs="Arial"/>
        </w:rPr>
        <w:t>N/A:</w:t>
      </w:r>
      <w:r w:rsidR="0077596F" w:rsidRPr="00911F7B">
        <w:rPr>
          <w:rFonts w:ascii="Arial" w:hAnsi="Arial" w:cs="Arial"/>
        </w:rPr>
        <w:t xml:space="preserve">  A waiver or alteration of consent is not being requested.</w:t>
      </w:r>
    </w:p>
    <w:p w14:paraId="23AD5AE3" w14:textId="77777777" w:rsidR="00AC767B" w:rsidRPr="00E840C0" w:rsidRDefault="00770A12" w:rsidP="00423EAA">
      <w:pPr>
        <w:spacing w:line="276" w:lineRule="auto"/>
        <w:rPr>
          <w:rFonts w:ascii="Arial" w:hAnsi="Arial" w:cs="Arial"/>
          <w:b/>
          <w:bCs/>
        </w:rPr>
      </w:pPr>
      <w:r w:rsidRPr="00E840C0">
        <w:rPr>
          <w:rFonts w:ascii="Arial" w:hAnsi="Arial" w:cs="Arial"/>
          <w:b/>
          <w:bCs/>
        </w:rPr>
        <w:t>C</w:t>
      </w:r>
      <w:r w:rsidR="00D02FD7" w:rsidRPr="00E840C0">
        <w:rPr>
          <w:rFonts w:ascii="Arial" w:hAnsi="Arial" w:cs="Arial"/>
          <w:b/>
          <w:bCs/>
        </w:rPr>
        <w:t>o</w:t>
      </w:r>
      <w:r w:rsidR="00AC767B" w:rsidRPr="00E840C0">
        <w:rPr>
          <w:rFonts w:ascii="Arial" w:hAnsi="Arial" w:cs="Arial"/>
          <w:b/>
          <w:bCs/>
        </w:rPr>
        <w:t>mplete this section if:</w:t>
      </w:r>
    </w:p>
    <w:p w14:paraId="4C847208" w14:textId="77777777" w:rsidR="00AC767B" w:rsidRPr="00911F7B" w:rsidRDefault="00AC767B" w:rsidP="005C180C">
      <w:pPr>
        <w:pStyle w:val="ListParagraph"/>
        <w:numPr>
          <w:ilvl w:val="0"/>
          <w:numId w:val="9"/>
        </w:numPr>
        <w:spacing w:line="276" w:lineRule="auto"/>
        <w:ind w:hanging="720"/>
        <w:rPr>
          <w:rFonts w:ascii="Arial" w:hAnsi="Arial" w:cs="Arial"/>
        </w:rPr>
      </w:pPr>
      <w:r w:rsidRPr="00911F7B">
        <w:rPr>
          <w:rFonts w:ascii="Arial" w:hAnsi="Arial" w:cs="Arial"/>
        </w:rPr>
        <w:t>Informed co</w:t>
      </w:r>
      <w:r w:rsidR="00D02FD7" w:rsidRPr="00911F7B">
        <w:rPr>
          <w:rFonts w:ascii="Arial" w:hAnsi="Arial" w:cs="Arial"/>
        </w:rPr>
        <w:t>nsent will not be obtained</w:t>
      </w:r>
      <w:r w:rsidRPr="00911F7B">
        <w:rPr>
          <w:rFonts w:ascii="Arial" w:hAnsi="Arial" w:cs="Arial"/>
        </w:rPr>
        <w:t xml:space="preserve"> at all</w:t>
      </w:r>
    </w:p>
    <w:p w14:paraId="10178642" w14:textId="77777777" w:rsidR="00AC767B" w:rsidRPr="00911F7B" w:rsidRDefault="00AC767B" w:rsidP="005C180C">
      <w:pPr>
        <w:pStyle w:val="ListParagraph"/>
        <w:numPr>
          <w:ilvl w:val="0"/>
          <w:numId w:val="9"/>
        </w:numPr>
        <w:spacing w:line="276" w:lineRule="auto"/>
        <w:ind w:hanging="720"/>
        <w:rPr>
          <w:rFonts w:ascii="Arial" w:hAnsi="Arial" w:cs="Arial"/>
        </w:rPr>
      </w:pPr>
      <w:r w:rsidRPr="00911F7B">
        <w:rPr>
          <w:rFonts w:ascii="Arial" w:hAnsi="Arial" w:cs="Arial"/>
        </w:rPr>
        <w:t>Informed consent will be obtained, but not documented, or</w:t>
      </w:r>
    </w:p>
    <w:p w14:paraId="71865449" w14:textId="31FDF789" w:rsidR="00AC767B" w:rsidRDefault="0077596F" w:rsidP="005C180C">
      <w:pPr>
        <w:pStyle w:val="ListParagraph"/>
        <w:numPr>
          <w:ilvl w:val="0"/>
          <w:numId w:val="9"/>
        </w:numPr>
        <w:spacing w:line="276" w:lineRule="auto"/>
        <w:ind w:hanging="720"/>
        <w:rPr>
          <w:rFonts w:ascii="Arial" w:hAnsi="Arial" w:cs="Arial"/>
        </w:rPr>
      </w:pPr>
      <w:r>
        <w:rPr>
          <w:rFonts w:ascii="Arial" w:hAnsi="Arial" w:cs="Arial"/>
        </w:rPr>
        <w:t>Informed c</w:t>
      </w:r>
      <w:r w:rsidR="001C18CC" w:rsidRPr="00911F7B">
        <w:rPr>
          <w:rFonts w:ascii="Arial" w:hAnsi="Arial" w:cs="Arial"/>
        </w:rPr>
        <w:t xml:space="preserve">onsent </w:t>
      </w:r>
      <w:r w:rsidR="00AC767B" w:rsidRPr="00911F7B">
        <w:rPr>
          <w:rFonts w:ascii="Arial" w:hAnsi="Arial" w:cs="Arial"/>
        </w:rPr>
        <w:t xml:space="preserve">will be obtained, but not all </w:t>
      </w:r>
      <w:r w:rsidR="00D02FD7" w:rsidRPr="00911F7B">
        <w:rPr>
          <w:rFonts w:ascii="Arial" w:hAnsi="Arial" w:cs="Arial"/>
        </w:rPr>
        <w:t xml:space="preserve">required information will </w:t>
      </w:r>
      <w:r w:rsidR="00AC767B" w:rsidRPr="00911F7B">
        <w:rPr>
          <w:rFonts w:ascii="Arial" w:hAnsi="Arial" w:cs="Arial"/>
        </w:rPr>
        <w:t xml:space="preserve">be disclosed (e.g., in </w:t>
      </w:r>
      <w:r w:rsidR="00D02FD7" w:rsidRPr="00911F7B">
        <w:rPr>
          <w:rFonts w:ascii="Arial" w:hAnsi="Arial" w:cs="Arial"/>
        </w:rPr>
        <w:t>deception</w:t>
      </w:r>
      <w:r w:rsidR="00AC767B" w:rsidRPr="00911F7B">
        <w:rPr>
          <w:rFonts w:ascii="Arial" w:hAnsi="Arial" w:cs="Arial"/>
        </w:rPr>
        <w:t xml:space="preserve"> research)</w:t>
      </w:r>
    </w:p>
    <w:p w14:paraId="733488E0" w14:textId="77777777" w:rsidR="0077596F" w:rsidRDefault="0077596F" w:rsidP="0077596F">
      <w:pPr>
        <w:spacing w:line="276" w:lineRule="auto"/>
        <w:rPr>
          <w:rFonts w:ascii="MS Gothic" w:eastAsia="MS Gothic" w:hAnsi="MS Gothic" w:cs="Arial"/>
        </w:rPr>
      </w:pPr>
    </w:p>
    <w:p w14:paraId="3A3D02DE" w14:textId="6BBF2964" w:rsidR="0077596F" w:rsidRPr="00E840C0" w:rsidRDefault="00000000" w:rsidP="00E840C0">
      <w:pPr>
        <w:spacing w:line="276" w:lineRule="auto"/>
        <w:ind w:left="720" w:hanging="720"/>
        <w:rPr>
          <w:rFonts w:ascii="Arial" w:hAnsi="Arial" w:cs="Arial"/>
        </w:rPr>
      </w:pPr>
      <w:sdt>
        <w:sdtPr>
          <w:rPr>
            <w:rFonts w:ascii="MS Gothic" w:eastAsia="MS Gothic" w:hAnsi="MS Gothic" w:cs="Arial"/>
          </w:rPr>
          <w:id w:val="-318122375"/>
          <w14:checkbox>
            <w14:checked w14:val="1"/>
            <w14:checkedState w14:val="2612" w14:font="MS Gothic"/>
            <w14:uncheckedState w14:val="2610" w14:font="MS Gothic"/>
          </w14:checkbox>
        </w:sdtPr>
        <w:sdtContent>
          <w:r w:rsidR="006B0183">
            <w:rPr>
              <w:rFonts w:ascii="MS Gothic" w:eastAsia="MS Gothic" w:hAnsi="MS Gothic" w:cs="Arial" w:hint="eastAsia"/>
            </w:rPr>
            <w:t>☒</w:t>
          </w:r>
        </w:sdtContent>
      </w:sdt>
      <w:r w:rsidR="0077596F" w:rsidRPr="00E840C0">
        <w:rPr>
          <w:rFonts w:ascii="Arial" w:hAnsi="Arial" w:cs="Arial"/>
        </w:rPr>
        <w:tab/>
      </w:r>
      <w:r w:rsidR="0077596F">
        <w:rPr>
          <w:rFonts w:ascii="Arial" w:hAnsi="Arial" w:cs="Arial"/>
        </w:rPr>
        <w:t>A waiver is</w:t>
      </w:r>
      <w:r w:rsidR="0077596F" w:rsidRPr="00E840C0">
        <w:rPr>
          <w:rFonts w:ascii="Arial" w:hAnsi="Arial" w:cs="Arial"/>
        </w:rPr>
        <w:t xml:space="preserve"> requested.</w:t>
      </w:r>
      <w:r w:rsidR="0077596F">
        <w:rPr>
          <w:rFonts w:ascii="Arial" w:hAnsi="Arial" w:cs="Arial"/>
        </w:rPr>
        <w:t xml:space="preserve"> Complete and upload Supplemental Form G. </w:t>
      </w:r>
    </w:p>
    <w:p w14:paraId="79899F4D" w14:textId="77777777" w:rsidR="00240FE6" w:rsidRPr="00911F7B" w:rsidRDefault="00240FE6" w:rsidP="006A57A5">
      <w:pPr>
        <w:spacing w:line="276" w:lineRule="auto"/>
        <w:rPr>
          <w:rFonts w:ascii="Arial" w:hAnsi="Arial" w:cs="Arial"/>
        </w:rPr>
      </w:pPr>
    </w:p>
    <w:p w14:paraId="7C1B0B19" w14:textId="2C5712C6" w:rsidR="00710675" w:rsidRDefault="00423EAA" w:rsidP="006A57A5">
      <w:pPr>
        <w:spacing w:line="276" w:lineRule="auto"/>
        <w:rPr>
          <w:rFonts w:ascii="Arial" w:hAnsi="Arial" w:cs="Arial"/>
        </w:rPr>
      </w:pPr>
      <w:r w:rsidRPr="00911F7B">
        <w:rPr>
          <w:rFonts w:ascii="Arial" w:hAnsi="Arial" w:cs="Arial"/>
        </w:rPr>
        <w:t>1</w:t>
      </w:r>
      <w:r w:rsidR="00D85265">
        <w:rPr>
          <w:rFonts w:ascii="Arial" w:hAnsi="Arial" w:cs="Arial"/>
        </w:rPr>
        <w:t>9</w:t>
      </w:r>
      <w:r w:rsidR="001955E3" w:rsidRPr="00911F7B">
        <w:rPr>
          <w:rFonts w:ascii="Arial" w:hAnsi="Arial" w:cs="Arial"/>
        </w:rPr>
        <w:t>.</w:t>
      </w:r>
      <w:r w:rsidR="00CB44E7">
        <w:rPr>
          <w:rFonts w:ascii="Arial" w:hAnsi="Arial" w:cs="Arial"/>
        </w:rPr>
        <w:t>1</w:t>
      </w:r>
      <w:r w:rsidR="001955E3" w:rsidRPr="00911F7B">
        <w:rPr>
          <w:rFonts w:ascii="Arial" w:hAnsi="Arial" w:cs="Arial"/>
        </w:rPr>
        <w:tab/>
      </w:r>
      <w:r w:rsidR="00390C71" w:rsidRPr="00911F7B">
        <w:rPr>
          <w:rFonts w:ascii="Arial" w:hAnsi="Arial" w:cs="Arial"/>
        </w:rPr>
        <w:t xml:space="preserve">If the research involves a waiver of the consent process for planned emergency research, please </w:t>
      </w:r>
      <w:r w:rsidR="00AC767B" w:rsidRPr="00911F7B">
        <w:rPr>
          <w:rFonts w:ascii="Arial" w:hAnsi="Arial" w:cs="Arial"/>
        </w:rPr>
        <w:t xml:space="preserve">contact the Office of Research Compliance for guidance regarding </w:t>
      </w:r>
      <w:r w:rsidR="00321AC7" w:rsidRPr="00911F7B">
        <w:rPr>
          <w:rFonts w:ascii="Arial" w:hAnsi="Arial" w:cs="Arial"/>
        </w:rPr>
        <w:t>assistance in</w:t>
      </w:r>
      <w:r w:rsidR="00AC767B" w:rsidRPr="00911F7B">
        <w:rPr>
          <w:rFonts w:ascii="Arial" w:hAnsi="Arial" w:cs="Arial"/>
        </w:rPr>
        <w:t xml:space="preserve"> compl</w:t>
      </w:r>
      <w:r w:rsidR="00321AC7" w:rsidRPr="00911F7B">
        <w:rPr>
          <w:rFonts w:ascii="Arial" w:hAnsi="Arial" w:cs="Arial"/>
        </w:rPr>
        <w:t xml:space="preserve">ying </w:t>
      </w:r>
      <w:r w:rsidR="00AC767B" w:rsidRPr="00911F7B">
        <w:rPr>
          <w:rFonts w:ascii="Arial" w:hAnsi="Arial" w:cs="Arial"/>
        </w:rPr>
        <w:t>with federal regulations governing this activity</w:t>
      </w:r>
      <w:r w:rsidR="00321AC7" w:rsidRPr="00911F7B">
        <w:rPr>
          <w:rFonts w:ascii="Arial" w:hAnsi="Arial" w:cs="Arial"/>
        </w:rPr>
        <w:t xml:space="preserve"> (see: </w:t>
      </w:r>
      <w:bookmarkStart w:id="35" w:name="_Toc440956532"/>
      <w:r w:rsidR="00D85265">
        <w:rPr>
          <w:rFonts w:ascii="Arial" w:hAnsi="Arial" w:cs="Arial"/>
        </w:rPr>
        <w:fldChar w:fldCharType="begin"/>
      </w:r>
      <w:r w:rsidR="00D85265">
        <w:rPr>
          <w:rFonts w:ascii="Arial" w:hAnsi="Arial" w:cs="Arial"/>
        </w:rPr>
        <w:instrText xml:space="preserve"> HYPERLINK "</w:instrText>
      </w:r>
      <w:r w:rsidR="00D85265" w:rsidRPr="00D85265">
        <w:rPr>
          <w:rFonts w:ascii="Arial" w:hAnsi="Arial" w:cs="Arial"/>
        </w:rPr>
        <w:instrText>https://www.fda.gov/regulatory-information/search-fda-guidance-documents/exception-informed-consent-requirements-emergency-research</w:instrText>
      </w:r>
      <w:r w:rsidR="00D85265">
        <w:rPr>
          <w:rFonts w:ascii="Arial" w:hAnsi="Arial" w:cs="Arial"/>
        </w:rPr>
        <w:instrText xml:space="preserve">" </w:instrText>
      </w:r>
      <w:r w:rsidR="00D85265">
        <w:rPr>
          <w:rFonts w:ascii="Arial" w:hAnsi="Arial" w:cs="Arial"/>
        </w:rPr>
      </w:r>
      <w:r w:rsidR="00D85265">
        <w:rPr>
          <w:rFonts w:ascii="Arial" w:hAnsi="Arial" w:cs="Arial"/>
        </w:rPr>
        <w:fldChar w:fldCharType="separate"/>
      </w:r>
      <w:r w:rsidR="00D85265" w:rsidRPr="00942356">
        <w:rPr>
          <w:rStyle w:val="Hyperlink"/>
          <w:rFonts w:ascii="Arial" w:hAnsi="Arial" w:cs="Arial"/>
        </w:rPr>
        <w:t>https://www.fda.gov/regulatory-information/search-fda-guidance-documents/exception-informed-consent-requirements-emergency-research</w:t>
      </w:r>
      <w:r w:rsidR="00D85265">
        <w:rPr>
          <w:rFonts w:ascii="Arial" w:hAnsi="Arial" w:cs="Arial"/>
        </w:rPr>
        <w:fldChar w:fldCharType="end"/>
      </w:r>
    </w:p>
    <w:bookmarkEnd w:id="35"/>
    <w:p w14:paraId="376B6C36" w14:textId="1E19E831" w:rsidR="00671D85" w:rsidRPr="00911F7B" w:rsidRDefault="00671D85" w:rsidP="00992F78">
      <w:pPr>
        <w:spacing w:line="276" w:lineRule="auto"/>
        <w:rPr>
          <w:rFonts w:ascii="Arial" w:hAnsi="Arial" w:cs="Arial"/>
        </w:rPr>
      </w:pPr>
    </w:p>
    <w:p w14:paraId="272CEBF3" w14:textId="03019887" w:rsidR="00393FAF" w:rsidRPr="00911F7B" w:rsidRDefault="00423EAA" w:rsidP="006A57A5">
      <w:pPr>
        <w:spacing w:line="276" w:lineRule="auto"/>
        <w:rPr>
          <w:rFonts w:ascii="Arial" w:hAnsi="Arial" w:cs="Arial"/>
          <w:b/>
          <w:sz w:val="28"/>
        </w:rPr>
      </w:pPr>
      <w:bookmarkStart w:id="36" w:name="_Toc440956534"/>
      <w:r w:rsidRPr="00911F7B">
        <w:rPr>
          <w:rFonts w:ascii="Arial" w:hAnsi="Arial" w:cs="Arial"/>
          <w:b/>
          <w:sz w:val="28"/>
        </w:rPr>
        <w:t>2</w:t>
      </w:r>
      <w:r w:rsidR="00992F78">
        <w:rPr>
          <w:rFonts w:ascii="Arial" w:hAnsi="Arial" w:cs="Arial"/>
          <w:b/>
          <w:sz w:val="28"/>
        </w:rPr>
        <w:t>0</w:t>
      </w:r>
      <w:r w:rsidR="00567253" w:rsidRPr="00911F7B">
        <w:rPr>
          <w:rFonts w:ascii="Arial" w:hAnsi="Arial" w:cs="Arial"/>
          <w:b/>
          <w:sz w:val="28"/>
        </w:rPr>
        <w:t xml:space="preserve">.0 </w:t>
      </w:r>
      <w:r w:rsidR="00393FAF" w:rsidRPr="00911F7B">
        <w:rPr>
          <w:rFonts w:ascii="Arial" w:hAnsi="Arial" w:cs="Arial"/>
          <w:b/>
          <w:sz w:val="28"/>
        </w:rPr>
        <w:t xml:space="preserve">Drugs </w:t>
      </w:r>
      <w:r w:rsidR="00530D47" w:rsidRPr="00911F7B">
        <w:rPr>
          <w:rFonts w:ascii="Arial" w:hAnsi="Arial" w:cs="Arial"/>
          <w:b/>
          <w:sz w:val="28"/>
        </w:rPr>
        <w:t>and Devices</w:t>
      </w:r>
      <w:bookmarkEnd w:id="36"/>
    </w:p>
    <w:p w14:paraId="0164A358" w14:textId="6C01BC4F" w:rsidR="00147010" w:rsidRPr="00911F7B" w:rsidRDefault="00000000" w:rsidP="00423EAA">
      <w:pPr>
        <w:spacing w:line="276" w:lineRule="auto"/>
        <w:rPr>
          <w:rFonts w:ascii="Arial" w:hAnsi="Arial" w:cs="Arial"/>
        </w:rPr>
      </w:pPr>
      <w:sdt>
        <w:sdtPr>
          <w:rPr>
            <w:rFonts w:ascii="Arial" w:hAnsi="Arial" w:cs="Arial"/>
          </w:rPr>
          <w:id w:val="-232934096"/>
          <w14:checkbox>
            <w14:checked w14:val="1"/>
            <w14:checkedState w14:val="2612" w14:font="MS Gothic"/>
            <w14:uncheckedState w14:val="2610" w14:font="MS Gothic"/>
          </w14:checkbox>
        </w:sdtPr>
        <w:sdtContent>
          <w:r w:rsidR="006B0183">
            <w:rPr>
              <w:rFonts w:ascii="MS Gothic" w:eastAsia="MS Gothic" w:hAnsi="MS Gothic" w:cs="Arial" w:hint="eastAsia"/>
            </w:rPr>
            <w:t>☒</w:t>
          </w:r>
        </w:sdtContent>
      </w:sdt>
      <w:r w:rsidR="00147010" w:rsidRPr="00911F7B">
        <w:rPr>
          <w:rFonts w:ascii="Arial" w:hAnsi="Arial" w:cs="Arial"/>
        </w:rPr>
        <w:tab/>
      </w:r>
      <w:r w:rsidR="00147010" w:rsidRPr="008B25F9">
        <w:rPr>
          <w:rFonts w:ascii="Arial" w:hAnsi="Arial" w:cs="Arial"/>
        </w:rPr>
        <w:t>N/A:  This</w:t>
      </w:r>
      <w:r w:rsidR="00147010" w:rsidRPr="00911F7B">
        <w:rPr>
          <w:rFonts w:ascii="Arial" w:hAnsi="Arial" w:cs="Arial"/>
        </w:rPr>
        <w:t xml:space="preserve"> study </w:t>
      </w:r>
      <w:r w:rsidR="008222DC" w:rsidRPr="00911F7B">
        <w:rPr>
          <w:rFonts w:ascii="Arial" w:hAnsi="Arial" w:cs="Arial"/>
        </w:rPr>
        <w:t>does not involve drugs</w:t>
      </w:r>
      <w:r w:rsidR="00910155" w:rsidRPr="00911F7B">
        <w:rPr>
          <w:rFonts w:ascii="Arial" w:hAnsi="Arial" w:cs="Arial"/>
        </w:rPr>
        <w:t xml:space="preserve"> or devices</w:t>
      </w:r>
      <w:r w:rsidR="008222DC" w:rsidRPr="00911F7B">
        <w:rPr>
          <w:rFonts w:ascii="Arial" w:hAnsi="Arial" w:cs="Arial"/>
        </w:rPr>
        <w:t>.</w:t>
      </w:r>
      <w:r w:rsidR="00147010" w:rsidRPr="00911F7B">
        <w:rPr>
          <w:rFonts w:ascii="Arial" w:hAnsi="Arial" w:cs="Arial"/>
        </w:rPr>
        <w:t xml:space="preserve">  This </w:t>
      </w:r>
      <w:r w:rsidR="00B3508B" w:rsidRPr="00911F7B">
        <w:rPr>
          <w:rFonts w:ascii="Arial" w:hAnsi="Arial" w:cs="Arial"/>
        </w:rPr>
        <w:t xml:space="preserve">section </w:t>
      </w:r>
      <w:r w:rsidR="00147010" w:rsidRPr="00911F7B">
        <w:rPr>
          <w:rFonts w:ascii="Arial" w:hAnsi="Arial" w:cs="Arial"/>
        </w:rPr>
        <w:t>does not apply.</w:t>
      </w:r>
    </w:p>
    <w:p w14:paraId="7CE31383" w14:textId="77777777" w:rsidR="005F26E7" w:rsidRDefault="005F26E7" w:rsidP="00423EAA">
      <w:pPr>
        <w:spacing w:line="276" w:lineRule="auto"/>
        <w:rPr>
          <w:rFonts w:ascii="Arial" w:hAnsi="Arial" w:cs="Arial"/>
        </w:rPr>
      </w:pPr>
    </w:p>
    <w:p w14:paraId="71FC5006" w14:textId="77777777" w:rsidR="005C180C" w:rsidRDefault="00423EAA" w:rsidP="00423EAA">
      <w:pPr>
        <w:spacing w:line="276" w:lineRule="auto"/>
        <w:rPr>
          <w:rFonts w:ascii="Arial" w:hAnsi="Arial" w:cs="Arial"/>
        </w:rPr>
      </w:pPr>
      <w:r w:rsidRPr="00911F7B">
        <w:rPr>
          <w:rFonts w:ascii="Arial" w:hAnsi="Arial" w:cs="Arial"/>
        </w:rPr>
        <w:t>2</w:t>
      </w:r>
      <w:r w:rsidR="00992F78">
        <w:rPr>
          <w:rFonts w:ascii="Arial" w:hAnsi="Arial" w:cs="Arial"/>
        </w:rPr>
        <w:t>0</w:t>
      </w:r>
      <w:r w:rsidR="000F78B4" w:rsidRPr="00911F7B">
        <w:rPr>
          <w:rFonts w:ascii="Arial" w:hAnsi="Arial" w:cs="Arial"/>
        </w:rPr>
        <w:t>.1</w:t>
      </w:r>
      <w:r w:rsidR="000F78B4" w:rsidRPr="00911F7B">
        <w:rPr>
          <w:rFonts w:ascii="Arial" w:hAnsi="Arial" w:cs="Arial"/>
        </w:rPr>
        <w:tab/>
      </w:r>
      <w:r w:rsidR="00530D47" w:rsidRPr="00911F7B">
        <w:rPr>
          <w:rFonts w:ascii="Arial" w:hAnsi="Arial" w:cs="Arial"/>
        </w:rPr>
        <w:t>Does this study involve use of radiopharmaceuticals?</w:t>
      </w:r>
    </w:p>
    <w:p w14:paraId="1476109A" w14:textId="03A0FEAD" w:rsidR="005C180C" w:rsidRDefault="00000000" w:rsidP="00423EAA">
      <w:pPr>
        <w:spacing w:line="276" w:lineRule="auto"/>
        <w:rPr>
          <w:rFonts w:ascii="Arial" w:hAnsi="Arial" w:cs="Arial"/>
        </w:rPr>
      </w:pPr>
      <w:sdt>
        <w:sdtPr>
          <w:rPr>
            <w:rFonts w:ascii="Arial" w:hAnsi="Arial" w:cs="Arial"/>
          </w:rPr>
          <w:id w:val="1467548105"/>
          <w14:checkbox>
            <w14:checked w14:val="0"/>
            <w14:checkedState w14:val="2612" w14:font="MS Gothic"/>
            <w14:uncheckedState w14:val="2610" w14:font="MS Gothic"/>
          </w14:checkbox>
        </w:sdtPr>
        <w:sdtContent>
          <w:r w:rsidR="006A57A5" w:rsidRPr="00911F7B">
            <w:rPr>
              <w:rFonts w:ascii="Segoe UI Symbol" w:eastAsia="MS Gothic" w:hAnsi="Segoe UI Symbol" w:cs="Segoe UI Symbol"/>
            </w:rPr>
            <w:t>☐</w:t>
          </w:r>
        </w:sdtContent>
      </w:sdt>
      <w:r w:rsidR="00911F7B">
        <w:rPr>
          <w:rFonts w:ascii="Arial" w:hAnsi="Arial" w:cs="Arial"/>
        </w:rPr>
        <w:t xml:space="preserve"> Yes</w:t>
      </w:r>
      <w:r w:rsidR="00911F7B">
        <w:rPr>
          <w:rFonts w:ascii="Arial" w:hAnsi="Arial" w:cs="Arial"/>
        </w:rPr>
        <w:tab/>
      </w:r>
      <w:r w:rsidR="00911F7B">
        <w:rPr>
          <w:rFonts w:ascii="Arial" w:hAnsi="Arial" w:cs="Arial"/>
        </w:rPr>
        <w:tab/>
      </w:r>
    </w:p>
    <w:p w14:paraId="4E7B031A" w14:textId="77EBDA15" w:rsidR="00530D47" w:rsidRPr="00911F7B" w:rsidRDefault="00000000" w:rsidP="00423EAA">
      <w:pPr>
        <w:spacing w:line="276" w:lineRule="auto"/>
        <w:rPr>
          <w:rFonts w:ascii="Arial" w:hAnsi="Arial" w:cs="Arial"/>
        </w:rPr>
      </w:pPr>
      <w:sdt>
        <w:sdtPr>
          <w:rPr>
            <w:rFonts w:ascii="Arial" w:hAnsi="Arial" w:cs="Arial"/>
          </w:rPr>
          <w:id w:val="1568458697"/>
          <w14:checkbox>
            <w14:checked w14:val="1"/>
            <w14:checkedState w14:val="2612" w14:font="MS Gothic"/>
            <w14:uncheckedState w14:val="2610" w14:font="MS Gothic"/>
          </w14:checkbox>
        </w:sdtPr>
        <w:sdtContent>
          <w:r w:rsidR="006B0183">
            <w:rPr>
              <w:rFonts w:ascii="MS Gothic" w:eastAsia="MS Gothic" w:hAnsi="MS Gothic" w:cs="Arial" w:hint="eastAsia"/>
            </w:rPr>
            <w:t>☒</w:t>
          </w:r>
        </w:sdtContent>
      </w:sdt>
      <w:r w:rsidR="008C2A29" w:rsidRPr="00911F7B">
        <w:rPr>
          <w:rFonts w:ascii="Arial" w:hAnsi="Arial" w:cs="Arial"/>
        </w:rPr>
        <w:t xml:space="preserve"> No</w:t>
      </w:r>
    </w:p>
    <w:p w14:paraId="6032D74B" w14:textId="63EE3C0C" w:rsidR="00910155" w:rsidRPr="00911F7B" w:rsidRDefault="00910155" w:rsidP="006A57A5">
      <w:pPr>
        <w:spacing w:line="276" w:lineRule="auto"/>
        <w:ind w:left="720"/>
        <w:rPr>
          <w:rFonts w:ascii="Arial" w:hAnsi="Arial" w:cs="Arial"/>
        </w:rPr>
      </w:pPr>
    </w:p>
    <w:p w14:paraId="197A4E7C" w14:textId="78C54E4A" w:rsidR="00D76A6F" w:rsidRPr="00911F7B" w:rsidRDefault="00423EAA" w:rsidP="00423EAA">
      <w:pPr>
        <w:spacing w:line="276" w:lineRule="auto"/>
        <w:rPr>
          <w:rFonts w:ascii="Arial" w:hAnsi="Arial" w:cs="Arial"/>
        </w:rPr>
      </w:pPr>
      <w:r w:rsidRPr="00911F7B">
        <w:rPr>
          <w:rFonts w:ascii="Arial" w:eastAsia="MS Gothic" w:hAnsi="Arial" w:cs="Arial"/>
        </w:rPr>
        <w:t>2</w:t>
      </w:r>
      <w:r w:rsidR="00992F78">
        <w:rPr>
          <w:rFonts w:ascii="Arial" w:eastAsia="MS Gothic" w:hAnsi="Arial" w:cs="Arial"/>
        </w:rPr>
        <w:t>0</w:t>
      </w:r>
      <w:r w:rsidR="000F78B4" w:rsidRPr="00911F7B">
        <w:rPr>
          <w:rFonts w:ascii="Arial" w:eastAsia="MS Gothic" w:hAnsi="Arial" w:cs="Arial"/>
        </w:rPr>
        <w:t>.2</w:t>
      </w:r>
      <w:r w:rsidR="000F78B4" w:rsidRPr="00911F7B">
        <w:rPr>
          <w:rFonts w:ascii="Arial" w:eastAsia="MS Gothic" w:hAnsi="Arial" w:cs="Arial"/>
        </w:rPr>
        <w:tab/>
      </w:r>
      <w:r w:rsidR="008C2A29" w:rsidRPr="00911F7B">
        <w:rPr>
          <w:rFonts w:ascii="Arial" w:hAnsi="Arial" w:cs="Arial"/>
        </w:rPr>
        <w:t>For investiga</w:t>
      </w:r>
      <w:r w:rsidR="00911F7B">
        <w:rPr>
          <w:rFonts w:ascii="Arial" w:hAnsi="Arial" w:cs="Arial"/>
        </w:rPr>
        <w:t>tional devices, p</w:t>
      </w:r>
      <w:r w:rsidR="008C2A29" w:rsidRPr="00911F7B">
        <w:rPr>
          <w:rFonts w:ascii="Arial" w:hAnsi="Arial" w:cs="Arial"/>
        </w:rPr>
        <w:t>rovide the following information below</w:t>
      </w:r>
      <w:r w:rsidR="00D76A6F" w:rsidRPr="00911F7B">
        <w:rPr>
          <w:rFonts w:ascii="Arial" w:hAnsi="Arial" w:cs="Arial"/>
        </w:rPr>
        <w:t>:</w:t>
      </w:r>
    </w:p>
    <w:p w14:paraId="7ECE22E0" w14:textId="72BA5AD2" w:rsidR="00530D47" w:rsidRPr="00911F7B" w:rsidRDefault="008C2A29" w:rsidP="00423EAA">
      <w:pPr>
        <w:spacing w:line="276" w:lineRule="auto"/>
        <w:rPr>
          <w:rFonts w:ascii="Arial" w:hAnsi="Arial" w:cs="Arial"/>
        </w:rPr>
      </w:pPr>
      <w:r w:rsidRPr="00911F7B">
        <w:rPr>
          <w:rFonts w:ascii="Arial" w:hAnsi="Arial" w:cs="Arial"/>
        </w:rPr>
        <w:t>Where will the device(s) be stored? Note that the storage area must be within an area under the PI’s control</w:t>
      </w:r>
      <w:r w:rsidR="00911F7B">
        <w:rPr>
          <w:rFonts w:ascii="Arial" w:hAnsi="Arial" w:cs="Arial"/>
        </w:rPr>
        <w:t>.</w:t>
      </w:r>
      <w:r w:rsidRPr="00911F7B">
        <w:rPr>
          <w:rFonts w:ascii="Arial" w:hAnsi="Arial" w:cs="Arial"/>
        </w:rPr>
        <w:t xml:space="preserve"> Describe the security of the storage unit/facility</w:t>
      </w:r>
      <w:r w:rsidR="00911F7B">
        <w:rPr>
          <w:rFonts w:ascii="Arial" w:hAnsi="Arial" w:cs="Arial"/>
        </w:rPr>
        <w:t>.</w:t>
      </w:r>
      <w:r w:rsidRPr="00911F7B">
        <w:rPr>
          <w:rFonts w:ascii="Arial" w:hAnsi="Arial" w:cs="Arial"/>
        </w:rPr>
        <w:t xml:space="preserve"> Provide full detail regarding how the dispensing of the device(s) will be controlled (accountability of removal/return of used devices, and disposition of remaining devices at the conclusion of the </w:t>
      </w:r>
      <w:r w:rsidR="00DD2C11" w:rsidRPr="00911F7B">
        <w:rPr>
          <w:rFonts w:ascii="Arial" w:hAnsi="Arial" w:cs="Arial"/>
        </w:rPr>
        <w:t>investigation) and</w:t>
      </w:r>
      <w:r w:rsidRPr="00911F7B">
        <w:rPr>
          <w:rFonts w:ascii="Arial" w:hAnsi="Arial" w:cs="Arial"/>
        </w:rPr>
        <w:t xml:space="preserve"> documented (accounting records/logs)</w:t>
      </w:r>
      <w:r w:rsidR="007C6135">
        <w:rPr>
          <w:rFonts w:ascii="Arial" w:hAnsi="Arial" w:cs="Arial"/>
        </w:rPr>
        <w:t>.</w:t>
      </w:r>
      <w:r w:rsidRPr="00911F7B">
        <w:rPr>
          <w:rFonts w:ascii="Arial" w:hAnsi="Arial" w:cs="Arial"/>
        </w:rPr>
        <w:t xml:space="preserve">   </w:t>
      </w:r>
    </w:p>
    <w:p w14:paraId="009D8911" w14:textId="39222B05" w:rsidR="006A57A5" w:rsidRPr="00911F7B" w:rsidRDefault="006A57A5"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36A006AD" w14:textId="77777777" w:rsidR="00D56D1C" w:rsidRPr="00911F7B" w:rsidRDefault="00D56D1C" w:rsidP="006A57A5">
      <w:pPr>
        <w:spacing w:line="276" w:lineRule="auto"/>
        <w:ind w:left="720"/>
        <w:rPr>
          <w:rFonts w:ascii="Arial" w:hAnsi="Arial" w:cs="Arial"/>
        </w:rPr>
      </w:pPr>
    </w:p>
    <w:p w14:paraId="39EDB582" w14:textId="2CFA6808" w:rsidR="00177446" w:rsidRPr="00911F7B" w:rsidRDefault="00423EAA" w:rsidP="005C180C">
      <w:pPr>
        <w:rPr>
          <w:rFonts w:ascii="Arial" w:hAnsi="Arial" w:cs="Arial"/>
        </w:rPr>
      </w:pPr>
      <w:r w:rsidRPr="00911F7B">
        <w:rPr>
          <w:rFonts w:ascii="Arial" w:hAnsi="Arial" w:cs="Arial"/>
        </w:rPr>
        <w:t>2</w:t>
      </w:r>
      <w:r w:rsidR="00992F78">
        <w:rPr>
          <w:rFonts w:ascii="Arial" w:hAnsi="Arial" w:cs="Arial"/>
        </w:rPr>
        <w:t>0</w:t>
      </w:r>
      <w:r w:rsidR="000F78B4" w:rsidRPr="00911F7B">
        <w:rPr>
          <w:rFonts w:ascii="Arial" w:hAnsi="Arial" w:cs="Arial"/>
        </w:rPr>
        <w:t>.3</w:t>
      </w:r>
      <w:r w:rsidR="000F78B4" w:rsidRPr="00911F7B">
        <w:rPr>
          <w:rFonts w:ascii="Arial" w:hAnsi="Arial" w:cs="Arial"/>
        </w:rPr>
        <w:tab/>
      </w:r>
      <w:r w:rsidR="00530D47" w:rsidRPr="00911F7B">
        <w:rPr>
          <w:rFonts w:ascii="Arial" w:hAnsi="Arial" w:cs="Arial"/>
        </w:rPr>
        <w:t xml:space="preserve">For </w:t>
      </w:r>
      <w:r w:rsidR="008C2A29" w:rsidRPr="00911F7B">
        <w:rPr>
          <w:rFonts w:ascii="Arial" w:hAnsi="Arial" w:cs="Arial"/>
        </w:rPr>
        <w:t>investigational drugs (including marketed drugs being used off label)</w:t>
      </w:r>
      <w:r w:rsidR="00530D47" w:rsidRPr="00911F7B">
        <w:rPr>
          <w:rFonts w:ascii="Arial" w:hAnsi="Arial" w:cs="Arial"/>
        </w:rPr>
        <w:t>, w</w:t>
      </w:r>
      <w:r w:rsidR="002671C5" w:rsidRPr="00911F7B">
        <w:rPr>
          <w:rFonts w:ascii="Arial" w:hAnsi="Arial" w:cs="Arial"/>
        </w:rPr>
        <w:t xml:space="preserve">ill the services of the Investigational Drug Pharmacy be used for storage, dispensing, accounting the drug (required for research conducted at UH, HSC, Cancer Center, and Ambulatory Surgery Center)? </w:t>
      </w:r>
    </w:p>
    <w:p w14:paraId="6F590C8C" w14:textId="2FD84A49" w:rsidR="00512F8E" w:rsidRPr="008B25F9" w:rsidRDefault="00000000" w:rsidP="005C180C">
      <w:pPr>
        <w:rPr>
          <w:rFonts w:ascii="Arial" w:hAnsi="Arial" w:cs="Arial"/>
        </w:rPr>
      </w:pPr>
      <w:sdt>
        <w:sdtPr>
          <w:rPr>
            <w:rFonts w:ascii="Arial" w:hAnsi="Arial" w:cs="Arial"/>
          </w:rPr>
          <w:id w:val="1649557661"/>
          <w14:checkbox>
            <w14:checked w14:val="0"/>
            <w14:checkedState w14:val="2612" w14:font="MS Gothic"/>
            <w14:uncheckedState w14:val="2610" w14:font="MS Gothic"/>
          </w14:checkbox>
        </w:sdtPr>
        <w:sdtContent>
          <w:r w:rsidR="00911F7B">
            <w:rPr>
              <w:rFonts w:ascii="MS Gothic" w:eastAsia="MS Gothic" w:hAnsi="MS Gothic" w:cs="Arial" w:hint="eastAsia"/>
            </w:rPr>
            <w:t>☐</w:t>
          </w:r>
        </w:sdtContent>
      </w:sdt>
      <w:r w:rsidR="00530D47" w:rsidRPr="00911F7B">
        <w:rPr>
          <w:rFonts w:ascii="Arial" w:hAnsi="Arial" w:cs="Arial"/>
        </w:rPr>
        <w:tab/>
      </w:r>
      <w:r w:rsidR="002671C5" w:rsidRPr="008B25F9">
        <w:rPr>
          <w:rFonts w:ascii="Arial" w:hAnsi="Arial" w:cs="Arial"/>
        </w:rPr>
        <w:t xml:space="preserve">Yes  </w:t>
      </w:r>
    </w:p>
    <w:p w14:paraId="46434C46" w14:textId="10CD15A8" w:rsidR="002671C5" w:rsidRPr="00911F7B" w:rsidRDefault="00000000" w:rsidP="005C180C">
      <w:pPr>
        <w:rPr>
          <w:rFonts w:ascii="Arial" w:hAnsi="Arial" w:cs="Arial"/>
        </w:rPr>
      </w:pPr>
      <w:sdt>
        <w:sdtPr>
          <w:rPr>
            <w:rFonts w:ascii="Arial" w:hAnsi="Arial" w:cs="Arial"/>
          </w:rPr>
          <w:id w:val="1680769750"/>
          <w14:checkbox>
            <w14:checked w14:val="0"/>
            <w14:checkedState w14:val="2612" w14:font="MS Gothic"/>
            <w14:uncheckedState w14:val="2610" w14:font="MS Gothic"/>
          </w14:checkbox>
        </w:sdtPr>
        <w:sdtContent>
          <w:r w:rsidR="002671C5" w:rsidRPr="008B25F9">
            <w:rPr>
              <w:rFonts w:ascii="Segoe UI Symbol" w:eastAsia="MS Gothic" w:hAnsi="Segoe UI Symbol" w:cs="Segoe UI Symbol"/>
            </w:rPr>
            <w:t>☐</w:t>
          </w:r>
        </w:sdtContent>
      </w:sdt>
      <w:r w:rsidR="002671C5" w:rsidRPr="008B25F9">
        <w:rPr>
          <w:rFonts w:ascii="Arial" w:hAnsi="Arial" w:cs="Arial"/>
        </w:rPr>
        <w:tab/>
        <w:t>No</w:t>
      </w:r>
      <w:r w:rsidR="002671C5" w:rsidRPr="00911F7B">
        <w:rPr>
          <w:rFonts w:ascii="Arial" w:hAnsi="Arial" w:cs="Arial"/>
        </w:rPr>
        <w:t xml:space="preserve"> →</w:t>
      </w:r>
      <w:r w:rsidR="005C180C">
        <w:rPr>
          <w:rFonts w:ascii="Arial" w:hAnsi="Arial" w:cs="Arial"/>
        </w:rPr>
        <w:t xml:space="preserve"> </w:t>
      </w:r>
      <w:r w:rsidR="002671C5" w:rsidRPr="00911F7B">
        <w:rPr>
          <w:rFonts w:ascii="Arial" w:hAnsi="Arial" w:cs="Arial"/>
        </w:rPr>
        <w:t xml:space="preserve">Provide the following information below: </w:t>
      </w:r>
    </w:p>
    <w:p w14:paraId="1ED1E52F" w14:textId="77777777" w:rsidR="002671C5" w:rsidRPr="00911F7B" w:rsidRDefault="002671C5" w:rsidP="005C180C">
      <w:pPr>
        <w:pStyle w:val="ListParagraph"/>
        <w:numPr>
          <w:ilvl w:val="0"/>
          <w:numId w:val="13"/>
        </w:numPr>
        <w:tabs>
          <w:tab w:val="left" w:pos="720"/>
        </w:tabs>
        <w:ind w:left="0" w:firstLine="0"/>
        <w:rPr>
          <w:rFonts w:ascii="Arial" w:hAnsi="Arial" w:cs="Arial"/>
        </w:rPr>
      </w:pPr>
      <w:r w:rsidRPr="00911F7B">
        <w:rPr>
          <w:rFonts w:ascii="Arial" w:hAnsi="Arial" w:cs="Arial"/>
        </w:rPr>
        <w:t xml:space="preserve">Where will the drugs/biologics be stored? Note that the storage area must be within an area under the PI’s control      </w:t>
      </w:r>
    </w:p>
    <w:p w14:paraId="7552080C" w14:textId="77777777" w:rsidR="002671C5" w:rsidRPr="00911F7B" w:rsidRDefault="002671C5" w:rsidP="005C180C">
      <w:pPr>
        <w:pStyle w:val="ListParagraph"/>
        <w:numPr>
          <w:ilvl w:val="0"/>
          <w:numId w:val="13"/>
        </w:numPr>
        <w:ind w:left="0" w:firstLine="0"/>
        <w:rPr>
          <w:rFonts w:ascii="Arial" w:hAnsi="Arial" w:cs="Arial"/>
        </w:rPr>
      </w:pPr>
      <w:r w:rsidRPr="00911F7B">
        <w:rPr>
          <w:rFonts w:ascii="Arial" w:hAnsi="Arial" w:cs="Arial"/>
        </w:rPr>
        <w:t xml:space="preserve">Describe the security of the storage unit/facility:      </w:t>
      </w:r>
    </w:p>
    <w:p w14:paraId="670BBB9A" w14:textId="3261E6DE" w:rsidR="002671C5" w:rsidRPr="00911F7B" w:rsidRDefault="002671C5" w:rsidP="005C180C">
      <w:pPr>
        <w:pStyle w:val="ListParagraph"/>
        <w:numPr>
          <w:ilvl w:val="0"/>
          <w:numId w:val="13"/>
        </w:numPr>
        <w:ind w:left="0" w:firstLine="0"/>
        <w:rPr>
          <w:rFonts w:ascii="Arial" w:hAnsi="Arial" w:cs="Arial"/>
        </w:rPr>
      </w:pPr>
      <w:r w:rsidRPr="00911F7B">
        <w:rPr>
          <w:rFonts w:ascii="Arial" w:hAnsi="Arial" w:cs="Arial"/>
        </w:rPr>
        <w:t xml:space="preserve">Provide full detail regarding dispensing of the drugs(s), how labeled, controlled (accountability, disposition of unused drug at the conclusion of the investigation) and documented (accounting records/logs):       </w:t>
      </w:r>
    </w:p>
    <w:p w14:paraId="67A16387" w14:textId="5058AB61" w:rsidR="006A57A5" w:rsidRPr="00911F7B" w:rsidRDefault="006A57A5" w:rsidP="005C180C">
      <w:pPr>
        <w:shd w:val="clear" w:color="auto" w:fill="F2F2F2" w:themeFill="background1" w:themeFillShade="F2"/>
        <w:autoSpaceDE/>
        <w:autoSpaceDN/>
        <w:adjustRightInd/>
        <w:rPr>
          <w:rFonts w:ascii="Arial" w:hAnsi="Arial" w:cs="Arial"/>
        </w:rPr>
      </w:pPr>
      <w:r w:rsidRPr="00911F7B">
        <w:rPr>
          <w:rFonts w:ascii="Arial" w:hAnsi="Arial" w:cs="Arial"/>
        </w:rPr>
        <w:t xml:space="preserve">Response: </w:t>
      </w:r>
    </w:p>
    <w:p w14:paraId="4967A2F0" w14:textId="77777777" w:rsidR="00911F7B" w:rsidRPr="00911F7B" w:rsidRDefault="00911F7B" w:rsidP="006A57A5">
      <w:pPr>
        <w:spacing w:line="276" w:lineRule="auto"/>
        <w:rPr>
          <w:rFonts w:ascii="Arial" w:hAnsi="Arial" w:cs="Arial"/>
          <w:b/>
          <w:sz w:val="28"/>
        </w:rPr>
      </w:pPr>
    </w:p>
    <w:p w14:paraId="41D946E4" w14:textId="226D3E1E" w:rsidR="00D56D1C" w:rsidRPr="00911F7B" w:rsidRDefault="00423EAA" w:rsidP="00911F7B">
      <w:pPr>
        <w:spacing w:line="276" w:lineRule="auto"/>
        <w:rPr>
          <w:rFonts w:ascii="Arial" w:hAnsi="Arial" w:cs="Arial"/>
          <w:b/>
          <w:sz w:val="28"/>
        </w:rPr>
      </w:pPr>
      <w:r w:rsidRPr="00911F7B">
        <w:rPr>
          <w:rFonts w:ascii="Arial" w:hAnsi="Arial" w:cs="Arial"/>
          <w:b/>
          <w:sz w:val="28"/>
        </w:rPr>
        <w:t>2</w:t>
      </w:r>
      <w:r w:rsidR="00992F78">
        <w:rPr>
          <w:rFonts w:ascii="Arial" w:hAnsi="Arial" w:cs="Arial"/>
          <w:b/>
          <w:sz w:val="28"/>
        </w:rPr>
        <w:t>1</w:t>
      </w:r>
      <w:r w:rsidR="00911F7B">
        <w:rPr>
          <w:rFonts w:ascii="Arial" w:hAnsi="Arial" w:cs="Arial"/>
          <w:b/>
          <w:sz w:val="28"/>
        </w:rPr>
        <w:t>.0</w:t>
      </w:r>
      <w:r w:rsidR="00911F7B">
        <w:rPr>
          <w:rFonts w:ascii="Arial" w:hAnsi="Arial" w:cs="Arial"/>
          <w:b/>
          <w:sz w:val="28"/>
        </w:rPr>
        <w:tab/>
      </w:r>
      <w:r w:rsidR="00A62434" w:rsidRPr="00911F7B">
        <w:rPr>
          <w:rFonts w:ascii="Arial" w:hAnsi="Arial" w:cs="Arial"/>
          <w:b/>
          <w:sz w:val="28"/>
        </w:rPr>
        <w:t>Sharing of Results with Subjects</w:t>
      </w:r>
      <w:r w:rsidR="00911F7B" w:rsidRPr="00911F7B">
        <w:rPr>
          <w:rFonts w:ascii="Arial" w:hAnsi="Arial" w:cs="Arial"/>
          <w:b/>
          <w:sz w:val="28"/>
        </w:rPr>
        <w:t xml:space="preserve">  </w:t>
      </w:r>
    </w:p>
    <w:p w14:paraId="47817BBC" w14:textId="53BC8BCA" w:rsidR="00A62434" w:rsidRDefault="00423EAA" w:rsidP="00423EAA">
      <w:pPr>
        <w:spacing w:line="276" w:lineRule="auto"/>
        <w:rPr>
          <w:rFonts w:ascii="Arial" w:hAnsi="Arial" w:cs="Arial"/>
        </w:rPr>
      </w:pPr>
      <w:r w:rsidRPr="00911F7B">
        <w:rPr>
          <w:rFonts w:ascii="Arial" w:hAnsi="Arial" w:cs="Arial"/>
        </w:rPr>
        <w:t>2</w:t>
      </w:r>
      <w:r w:rsidR="00992F78">
        <w:rPr>
          <w:rFonts w:ascii="Arial" w:hAnsi="Arial" w:cs="Arial"/>
        </w:rPr>
        <w:t>1</w:t>
      </w:r>
      <w:r w:rsidR="006A57A5" w:rsidRPr="00911F7B">
        <w:rPr>
          <w:rFonts w:ascii="Arial" w:hAnsi="Arial" w:cs="Arial"/>
        </w:rPr>
        <w:t>.1</w:t>
      </w:r>
      <w:r w:rsidR="006A57A5" w:rsidRPr="00911F7B">
        <w:rPr>
          <w:rFonts w:ascii="Arial" w:hAnsi="Arial" w:cs="Arial"/>
        </w:rPr>
        <w:tab/>
      </w:r>
      <w:r w:rsidR="00A62434" w:rsidRPr="00911F7B">
        <w:rPr>
          <w:rFonts w:ascii="Arial" w:hAnsi="Arial" w:cs="Arial"/>
        </w:rPr>
        <w:t>Describe whether results (study results or individual subject results, such as results of investigational diagnostic tests, genetic tests, or incidental findings) will be shared with subjects or others (e.g., the subject’s primary care physicians) and if so, describe how it will be shared.</w:t>
      </w:r>
    </w:p>
    <w:p w14:paraId="0FFCE0E9" w14:textId="64C6D784" w:rsidR="006A57A5" w:rsidRPr="00911F7B" w:rsidRDefault="006A57A5"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ins w:id="37" w:author="Christina Miller" w:date="2024-06-21T18:17:00Z">
        <w:r w:rsidR="0026730F">
          <w:rPr>
            <w:rFonts w:ascii="Arial" w:hAnsi="Arial" w:cs="Arial"/>
          </w:rPr>
          <w:t>N/A</w:t>
        </w:r>
      </w:ins>
    </w:p>
    <w:p w14:paraId="734CF979" w14:textId="1DF47BFE" w:rsidR="009D3B6A" w:rsidRDefault="009D3B6A" w:rsidP="006A57A5">
      <w:pPr>
        <w:spacing w:line="276" w:lineRule="auto"/>
        <w:rPr>
          <w:rFonts w:ascii="Arial" w:hAnsi="Arial" w:cs="Arial"/>
        </w:rPr>
      </w:pPr>
    </w:p>
    <w:p w14:paraId="5BE010CA" w14:textId="5154837A" w:rsidR="009F1DD4" w:rsidRDefault="009F1DD4" w:rsidP="009F1DD4">
      <w:pPr>
        <w:spacing w:line="276" w:lineRule="auto"/>
        <w:rPr>
          <w:rFonts w:ascii="Arial" w:hAnsi="Arial" w:cs="Arial"/>
          <w:b/>
          <w:sz w:val="28"/>
        </w:rPr>
      </w:pPr>
      <w:r w:rsidRPr="00911F7B">
        <w:rPr>
          <w:rFonts w:ascii="Arial" w:hAnsi="Arial" w:cs="Arial"/>
          <w:b/>
          <w:sz w:val="28"/>
        </w:rPr>
        <w:t>2</w:t>
      </w:r>
      <w:r w:rsidR="00DA2981">
        <w:rPr>
          <w:rFonts w:ascii="Arial" w:hAnsi="Arial" w:cs="Arial"/>
          <w:b/>
          <w:sz w:val="28"/>
        </w:rPr>
        <w:t>2</w:t>
      </w:r>
      <w:r>
        <w:rPr>
          <w:rFonts w:ascii="Arial" w:hAnsi="Arial" w:cs="Arial"/>
          <w:b/>
          <w:sz w:val="28"/>
        </w:rPr>
        <w:t>.0</w:t>
      </w:r>
      <w:r>
        <w:rPr>
          <w:rFonts w:ascii="Arial" w:hAnsi="Arial" w:cs="Arial"/>
          <w:b/>
          <w:sz w:val="28"/>
        </w:rPr>
        <w:tab/>
        <w:t>Collaboration</w:t>
      </w:r>
    </w:p>
    <w:bookmarkStart w:id="38" w:name="_Hlk123631927"/>
    <w:p w14:paraId="5A1B6387" w14:textId="72AE5710" w:rsidR="005C180C" w:rsidRDefault="00000000" w:rsidP="009F1DD4">
      <w:pPr>
        <w:spacing w:line="276" w:lineRule="auto"/>
        <w:rPr>
          <w:rFonts w:ascii="Arial" w:hAnsi="Arial" w:cs="Arial"/>
        </w:rPr>
      </w:pPr>
      <w:sdt>
        <w:sdtPr>
          <w:rPr>
            <w:rFonts w:ascii="Arial" w:hAnsi="Arial" w:cs="Arial"/>
          </w:rPr>
          <w:id w:val="-359580614"/>
          <w14:checkbox>
            <w14:checked w14:val="0"/>
            <w14:checkedState w14:val="2612" w14:font="MS Gothic"/>
            <w14:uncheckedState w14:val="2610" w14:font="MS Gothic"/>
          </w14:checkbox>
        </w:sdtPr>
        <w:sdtContent>
          <w:r w:rsidR="00C23E4E">
            <w:rPr>
              <w:rFonts w:ascii="MS Gothic" w:eastAsia="MS Gothic" w:hAnsi="MS Gothic" w:cs="Arial" w:hint="eastAsia"/>
            </w:rPr>
            <w:t>☐</w:t>
          </w:r>
        </w:sdtContent>
      </w:sdt>
      <w:r w:rsidR="005C180C" w:rsidRPr="00911F7B">
        <w:rPr>
          <w:rFonts w:ascii="Arial" w:hAnsi="Arial" w:cs="Arial"/>
        </w:rPr>
        <w:tab/>
      </w:r>
      <w:r w:rsidR="005C180C" w:rsidRPr="008B25F9">
        <w:rPr>
          <w:rFonts w:ascii="Arial" w:hAnsi="Arial" w:cs="Arial"/>
        </w:rPr>
        <w:t>N/A:</w:t>
      </w:r>
      <w:r w:rsidR="005C180C" w:rsidRPr="00911F7B">
        <w:rPr>
          <w:rFonts w:ascii="Arial" w:hAnsi="Arial" w:cs="Arial"/>
        </w:rPr>
        <w:t xml:space="preserve">  This </w:t>
      </w:r>
      <w:r w:rsidR="005C180C">
        <w:rPr>
          <w:rFonts w:ascii="Arial" w:hAnsi="Arial" w:cs="Arial"/>
        </w:rPr>
        <w:t>study does not include any collaborations</w:t>
      </w:r>
      <w:r w:rsidR="005C180C" w:rsidRPr="00911F7B">
        <w:rPr>
          <w:rFonts w:ascii="Arial" w:hAnsi="Arial" w:cs="Arial"/>
        </w:rPr>
        <w:t xml:space="preserve">. </w:t>
      </w:r>
      <w:r w:rsidR="005C180C" w:rsidRPr="00911F7B">
        <w:rPr>
          <w:rFonts w:ascii="Arial" w:hAnsi="Arial" w:cs="Arial"/>
        </w:rPr>
        <w:br/>
      </w:r>
    </w:p>
    <w:bookmarkEnd w:id="38"/>
    <w:p w14:paraId="7D8A8622" w14:textId="4A8B3920" w:rsidR="009F1DD4" w:rsidRDefault="009F1DD4" w:rsidP="009F1DD4">
      <w:pPr>
        <w:spacing w:line="276" w:lineRule="auto"/>
        <w:rPr>
          <w:rFonts w:ascii="Arial" w:hAnsi="Arial" w:cs="Arial"/>
        </w:rPr>
      </w:pPr>
      <w:r w:rsidRPr="009F1DD4">
        <w:rPr>
          <w:rFonts w:ascii="Arial" w:hAnsi="Arial" w:cs="Arial"/>
        </w:rPr>
        <w:t>2</w:t>
      </w:r>
      <w:r w:rsidR="00DA2981">
        <w:rPr>
          <w:rFonts w:ascii="Arial" w:hAnsi="Arial" w:cs="Arial"/>
        </w:rPr>
        <w:t>2</w:t>
      </w:r>
      <w:r w:rsidRPr="009F1DD4">
        <w:rPr>
          <w:rFonts w:ascii="Arial" w:hAnsi="Arial" w:cs="Arial"/>
        </w:rPr>
        <w:t xml:space="preserve">.1 </w:t>
      </w:r>
      <w:r>
        <w:rPr>
          <w:rFonts w:ascii="Arial" w:hAnsi="Arial" w:cs="Arial"/>
        </w:rPr>
        <w:tab/>
        <w:t>Internal Collaboration</w:t>
      </w:r>
    </w:p>
    <w:p w14:paraId="7B063886" w14:textId="77777777" w:rsidR="009F1DD4" w:rsidRPr="00911F7B" w:rsidRDefault="009F1DD4" w:rsidP="009F1DD4">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32130437" w14:textId="1214FC3C" w:rsidR="009F1DD4" w:rsidRDefault="009F1DD4" w:rsidP="009F1DD4">
      <w:pPr>
        <w:spacing w:line="276" w:lineRule="auto"/>
        <w:rPr>
          <w:rFonts w:ascii="Arial" w:hAnsi="Arial" w:cs="Arial"/>
        </w:rPr>
      </w:pPr>
    </w:p>
    <w:p w14:paraId="4A1D3BB3" w14:textId="4655850D" w:rsidR="009F1DD4" w:rsidRDefault="009F1DD4" w:rsidP="009F1DD4">
      <w:pPr>
        <w:spacing w:line="276" w:lineRule="auto"/>
        <w:rPr>
          <w:rFonts w:ascii="Arial" w:hAnsi="Arial" w:cs="Arial"/>
        </w:rPr>
      </w:pPr>
      <w:r>
        <w:rPr>
          <w:rFonts w:ascii="Arial" w:hAnsi="Arial" w:cs="Arial"/>
        </w:rPr>
        <w:lastRenderedPageBreak/>
        <w:t>2</w:t>
      </w:r>
      <w:r w:rsidR="00DA2981">
        <w:rPr>
          <w:rFonts w:ascii="Arial" w:hAnsi="Arial" w:cs="Arial"/>
        </w:rPr>
        <w:t>2</w:t>
      </w:r>
      <w:r>
        <w:rPr>
          <w:rFonts w:ascii="Arial" w:hAnsi="Arial" w:cs="Arial"/>
        </w:rPr>
        <w:t>.2</w:t>
      </w:r>
      <w:r>
        <w:rPr>
          <w:rFonts w:ascii="Arial" w:hAnsi="Arial" w:cs="Arial"/>
        </w:rPr>
        <w:tab/>
        <w:t>External Collaboration</w:t>
      </w:r>
    </w:p>
    <w:p w14:paraId="2CC80FDA" w14:textId="77777777" w:rsidR="009F1DD4" w:rsidRPr="00911F7B" w:rsidRDefault="009F1DD4" w:rsidP="009F1DD4">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6201736C" w14:textId="77777777" w:rsidR="00664D19" w:rsidRDefault="00664D19" w:rsidP="00664D19">
      <w:pPr>
        <w:spacing w:line="276" w:lineRule="auto"/>
        <w:rPr>
          <w:rFonts w:ascii="Arial" w:hAnsi="Arial" w:cs="Arial"/>
          <w:b/>
          <w:sz w:val="28"/>
        </w:rPr>
      </w:pPr>
    </w:p>
    <w:p w14:paraId="1AFBE279" w14:textId="39C654EA" w:rsidR="00664D19" w:rsidRPr="008E1AAD" w:rsidRDefault="00664D19" w:rsidP="00664D19">
      <w:pPr>
        <w:spacing w:line="276" w:lineRule="auto"/>
        <w:rPr>
          <w:rFonts w:ascii="Arial" w:hAnsi="Arial" w:cs="Arial"/>
          <w:b/>
          <w:sz w:val="28"/>
        </w:rPr>
      </w:pPr>
      <w:r w:rsidRPr="008E1AAD">
        <w:rPr>
          <w:rFonts w:ascii="Arial" w:hAnsi="Arial" w:cs="Arial"/>
          <w:b/>
          <w:sz w:val="28"/>
        </w:rPr>
        <w:t>22.3    Community Based Participatory Research (CBPR)</w:t>
      </w:r>
    </w:p>
    <w:p w14:paraId="34F8D511" w14:textId="42E3B46E" w:rsidR="00664D19" w:rsidRPr="00B874EC" w:rsidRDefault="00664D19" w:rsidP="00664D19">
      <w:pPr>
        <w:spacing w:line="276" w:lineRule="auto"/>
        <w:rPr>
          <w:rFonts w:ascii="Arial" w:hAnsi="Arial" w:cs="Arial"/>
        </w:rPr>
      </w:pPr>
      <w:r w:rsidRPr="00B874EC">
        <w:rPr>
          <w:rFonts w:ascii="Arial" w:hAnsi="Arial" w:cs="Arial"/>
        </w:rPr>
        <w:t>Does this project include community based participatory research?  (</w:t>
      </w:r>
      <w:r w:rsidRPr="00B874EC">
        <w:rPr>
          <w:rFonts w:ascii="Arial" w:hAnsi="Arial" w:cs="Arial"/>
          <w:shd w:val="clear" w:color="auto" w:fill="FFFFFF"/>
        </w:rPr>
        <w:t>Also referred to as community-based research (CBR), CBPR is a partnership-based approach to research that takes place in community settings and involves community members in the project’s design and implementation</w:t>
      </w:r>
      <w:r w:rsidR="00B874EC">
        <w:rPr>
          <w:rFonts w:ascii="Arial" w:hAnsi="Arial" w:cs="Arial"/>
          <w:shd w:val="clear" w:color="auto" w:fill="FFFFFF"/>
        </w:rPr>
        <w:t xml:space="preserve"> and dissemination of results</w:t>
      </w:r>
      <w:r w:rsidRPr="00B874EC">
        <w:rPr>
          <w:rFonts w:ascii="Arial" w:hAnsi="Arial" w:cs="Arial"/>
          <w:shd w:val="clear" w:color="auto" w:fill="FFFFFF"/>
        </w:rPr>
        <w:t>.)</w:t>
      </w:r>
    </w:p>
    <w:p w14:paraId="373E9692" w14:textId="21739C18" w:rsidR="00664D19" w:rsidRPr="00B874EC" w:rsidRDefault="00000000" w:rsidP="00664D19">
      <w:pPr>
        <w:spacing w:line="276" w:lineRule="auto"/>
        <w:rPr>
          <w:rFonts w:ascii="Arial" w:hAnsi="Arial" w:cs="Arial"/>
        </w:rPr>
      </w:pPr>
      <w:sdt>
        <w:sdtPr>
          <w:rPr>
            <w:rFonts w:ascii="Arial" w:hAnsi="Arial" w:cs="Arial"/>
          </w:rPr>
          <w:id w:val="-538203774"/>
          <w14:checkbox>
            <w14:checked w14:val="1"/>
            <w14:checkedState w14:val="2612" w14:font="MS Gothic"/>
            <w14:uncheckedState w14:val="2610" w14:font="MS Gothic"/>
          </w14:checkbox>
        </w:sdtPr>
        <w:sdtContent>
          <w:r w:rsidR="0079568C">
            <w:rPr>
              <w:rFonts w:ascii="MS Gothic" w:eastAsia="MS Gothic" w:hAnsi="MS Gothic" w:cs="Arial" w:hint="eastAsia"/>
            </w:rPr>
            <w:t>☒</w:t>
          </w:r>
        </w:sdtContent>
      </w:sdt>
      <w:r w:rsidR="00664D19" w:rsidRPr="00B874EC">
        <w:rPr>
          <w:rFonts w:ascii="Arial" w:hAnsi="Arial" w:cs="Arial"/>
        </w:rPr>
        <w:tab/>
        <w:t>N/A:  This study does not include</w:t>
      </w:r>
      <w:r w:rsidR="008D6F89" w:rsidRPr="00B874EC">
        <w:rPr>
          <w:rFonts w:ascii="Arial" w:hAnsi="Arial" w:cs="Arial"/>
        </w:rPr>
        <w:t xml:space="preserve"> CBPR. </w:t>
      </w:r>
      <w:r w:rsidR="00664D19" w:rsidRPr="00B874EC">
        <w:rPr>
          <w:rFonts w:ascii="Arial" w:hAnsi="Arial" w:cs="Arial"/>
        </w:rPr>
        <w:t xml:space="preserve"> </w:t>
      </w:r>
      <w:r w:rsidR="00664D19" w:rsidRPr="00B874EC">
        <w:rPr>
          <w:rFonts w:ascii="Arial" w:hAnsi="Arial" w:cs="Arial"/>
        </w:rPr>
        <w:br/>
      </w:r>
    </w:p>
    <w:p w14:paraId="4C2BF653" w14:textId="77777777" w:rsidR="00664D19" w:rsidRPr="00911F7B" w:rsidRDefault="00664D19" w:rsidP="00664D19">
      <w:pPr>
        <w:shd w:val="clear" w:color="auto" w:fill="F2F2F2" w:themeFill="background1" w:themeFillShade="F2"/>
        <w:autoSpaceDE/>
        <w:autoSpaceDN/>
        <w:adjustRightInd/>
        <w:spacing w:line="276" w:lineRule="auto"/>
        <w:rPr>
          <w:rFonts w:ascii="Arial" w:hAnsi="Arial" w:cs="Arial"/>
        </w:rPr>
      </w:pPr>
      <w:r w:rsidRPr="00B874EC">
        <w:rPr>
          <w:rFonts w:ascii="Arial" w:hAnsi="Arial" w:cs="Arial"/>
        </w:rPr>
        <w:t>Response:</w:t>
      </w:r>
      <w:r w:rsidRPr="00911F7B">
        <w:rPr>
          <w:rFonts w:ascii="Arial" w:hAnsi="Arial" w:cs="Arial"/>
        </w:rPr>
        <w:t xml:space="preserve"> </w:t>
      </w:r>
    </w:p>
    <w:p w14:paraId="4D95BB19" w14:textId="77777777" w:rsidR="00664D19" w:rsidRDefault="00664D19" w:rsidP="00664D19">
      <w:pPr>
        <w:spacing w:line="276" w:lineRule="auto"/>
        <w:rPr>
          <w:rFonts w:ascii="Arial" w:hAnsi="Arial" w:cs="Arial"/>
        </w:rPr>
      </w:pPr>
    </w:p>
    <w:p w14:paraId="47458854" w14:textId="77777777" w:rsidR="009F1DD4" w:rsidRPr="00911F7B" w:rsidRDefault="009F1DD4" w:rsidP="006A57A5">
      <w:pPr>
        <w:spacing w:line="276" w:lineRule="auto"/>
        <w:rPr>
          <w:rFonts w:ascii="Arial" w:hAnsi="Arial" w:cs="Arial"/>
        </w:rPr>
      </w:pPr>
    </w:p>
    <w:sectPr w:rsidR="009F1DD4" w:rsidRPr="00911F7B" w:rsidSect="004B176C">
      <w:headerReference w:type="default" r:id="rId37"/>
      <w:footerReference w:type="default" r:id="rId38"/>
      <w:headerReference w:type="first" r:id="rId39"/>
      <w:footerReference w:type="first" r:id="rId4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1B0D73" w14:textId="77777777" w:rsidR="00AB532B" w:rsidRDefault="00AB532B" w:rsidP="007C0AA4">
      <w:r>
        <w:separator/>
      </w:r>
    </w:p>
  </w:endnote>
  <w:endnote w:type="continuationSeparator" w:id="0">
    <w:p w14:paraId="5A1E5918" w14:textId="77777777" w:rsidR="00AB532B" w:rsidRDefault="00AB532B" w:rsidP="007C0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NFPLJ+TimesNewRoman">
    <w:altName w:val="Cambria"/>
    <w:panose1 w:val="020B0604020202020204"/>
    <w:charset w:val="00"/>
    <w:family w:val="roman"/>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1048759"/>
      <w:docPartObj>
        <w:docPartGallery w:val="Page Numbers (Bottom of Page)"/>
        <w:docPartUnique/>
      </w:docPartObj>
    </w:sdtPr>
    <w:sdtEndPr>
      <w:rPr>
        <w:rFonts w:ascii="Arial" w:hAnsi="Arial" w:cs="Arial"/>
        <w:noProof/>
        <w:color w:val="95B3D7" w:themeColor="accent1" w:themeTint="99"/>
      </w:rPr>
    </w:sdtEndPr>
    <w:sdtContent>
      <w:p w14:paraId="5346189B" w14:textId="77777777" w:rsidR="00B874EC" w:rsidRDefault="00B874EC" w:rsidP="00B874EC">
        <w:pPr>
          <w:pStyle w:val="Footer"/>
        </w:pPr>
      </w:p>
      <w:p w14:paraId="0CC79EA4" w14:textId="05389ED3" w:rsidR="003910A1" w:rsidRPr="00B874EC" w:rsidRDefault="00B874EC" w:rsidP="00B874EC">
        <w:pPr>
          <w:pStyle w:val="Footer"/>
          <w:rPr>
            <w:color w:val="95B3D7" w:themeColor="accent1" w:themeTint="99"/>
          </w:rPr>
        </w:pPr>
        <w:r w:rsidRPr="00C34C55">
          <w:rPr>
            <w:rFonts w:ascii="Arial" w:hAnsi="Arial" w:cs="Arial"/>
            <w:color w:val="95B3D7" w:themeColor="accent1" w:themeTint="99"/>
            <w:sz w:val="20"/>
            <w:lang w:val="en-US"/>
          </w:rPr>
          <w:t>Version Date: 1/11/2023</w:t>
        </w:r>
        <w:r>
          <w:rPr>
            <w:rFonts w:ascii="Arial" w:hAnsi="Arial" w:cs="Arial"/>
            <w:color w:val="95B3D7" w:themeColor="accent1" w:themeTint="99"/>
            <w:sz w:val="20"/>
            <w:lang w:val="en-US"/>
          </w:rPr>
          <w:tab/>
        </w:r>
        <w:r>
          <w:rPr>
            <w:rFonts w:ascii="Arial" w:hAnsi="Arial" w:cs="Arial"/>
            <w:color w:val="95B3D7" w:themeColor="accent1" w:themeTint="99"/>
            <w:sz w:val="20"/>
            <w:lang w:val="en-US"/>
          </w:rPr>
          <w:tab/>
        </w:r>
        <w:r w:rsidRPr="00C34C55">
          <w:rPr>
            <w:color w:val="95B3D7" w:themeColor="accent1" w:themeTint="99"/>
            <w:sz w:val="20"/>
            <w:lang w:val="en-US"/>
          </w:rPr>
          <w:t xml:space="preserve"> </w:t>
        </w:r>
        <w:r w:rsidRPr="00B874EC">
          <w:rPr>
            <w:rFonts w:ascii="Arial" w:hAnsi="Arial" w:cs="Arial"/>
            <w:color w:val="95B3D7" w:themeColor="accent1" w:themeTint="99"/>
            <w:sz w:val="20"/>
          </w:rPr>
          <w:fldChar w:fldCharType="begin"/>
        </w:r>
        <w:r w:rsidRPr="00B874EC">
          <w:rPr>
            <w:rFonts w:ascii="Arial" w:hAnsi="Arial" w:cs="Arial"/>
            <w:color w:val="95B3D7" w:themeColor="accent1" w:themeTint="99"/>
            <w:sz w:val="20"/>
          </w:rPr>
          <w:instrText xml:space="preserve"> PAGE   \* MERGEFORMAT </w:instrText>
        </w:r>
        <w:r w:rsidRPr="00B874EC">
          <w:rPr>
            <w:rFonts w:ascii="Arial" w:hAnsi="Arial" w:cs="Arial"/>
            <w:color w:val="95B3D7" w:themeColor="accent1" w:themeTint="99"/>
            <w:sz w:val="20"/>
          </w:rPr>
          <w:fldChar w:fldCharType="separate"/>
        </w:r>
        <w:r w:rsidR="008E1AAD">
          <w:rPr>
            <w:rFonts w:ascii="Arial" w:hAnsi="Arial" w:cs="Arial"/>
            <w:noProof/>
            <w:color w:val="95B3D7" w:themeColor="accent1" w:themeTint="99"/>
            <w:sz w:val="20"/>
          </w:rPr>
          <w:t>15</w:t>
        </w:r>
        <w:r w:rsidRPr="00B874EC">
          <w:rPr>
            <w:rFonts w:ascii="Arial" w:hAnsi="Arial" w:cs="Arial"/>
            <w:noProof/>
            <w:color w:val="95B3D7" w:themeColor="accent1" w:themeTint="99"/>
            <w:sz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9169713"/>
      <w:placeholder>
        <w:docPart w:val="04310E39722E4F579720173CB674FC28"/>
      </w:placeholder>
      <w:temporary/>
      <w:showingPlcHdr/>
      <w15:appearance w15:val="hidden"/>
    </w:sdtPr>
    <w:sdtContent>
      <w:p w14:paraId="02CC5778" w14:textId="77777777" w:rsidR="00B874EC" w:rsidRDefault="00B874EC">
        <w:pPr>
          <w:pStyle w:val="Footer"/>
        </w:pPr>
        <w:r>
          <w:t>[Type here]</w:t>
        </w:r>
      </w:p>
    </w:sdtContent>
  </w:sdt>
  <w:p w14:paraId="4634AF6C" w14:textId="77777777" w:rsidR="00C34C55" w:rsidRDefault="00C34C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788D2C" w14:textId="77777777" w:rsidR="00AB532B" w:rsidRDefault="00AB532B" w:rsidP="007C0AA4">
      <w:r>
        <w:separator/>
      </w:r>
    </w:p>
  </w:footnote>
  <w:footnote w:type="continuationSeparator" w:id="0">
    <w:p w14:paraId="38824721" w14:textId="77777777" w:rsidR="00AB532B" w:rsidRDefault="00AB532B" w:rsidP="007C0A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576FF3" w14:textId="7B04A088" w:rsidR="003910A1" w:rsidRPr="00992F78" w:rsidRDefault="00992F78">
    <w:pPr>
      <w:pStyle w:val="Header"/>
      <w:rPr>
        <w:rFonts w:ascii="Arial" w:hAnsi="Arial" w:cs="Arial"/>
        <w:sz w:val="22"/>
        <w:szCs w:val="20"/>
      </w:rPr>
    </w:pPr>
    <w:r w:rsidRPr="00992F78">
      <w:rPr>
        <w:rFonts w:ascii="Arial" w:hAnsi="Arial" w:cs="Arial"/>
        <w:sz w:val="22"/>
        <w:szCs w:val="20"/>
      </w:rPr>
      <w:t>Protocol Title (Running Head)</w:t>
    </w:r>
    <w:r w:rsidR="003910A1" w:rsidRPr="00992F78">
      <w:rPr>
        <w:rFonts w:ascii="Arial" w:hAnsi="Arial" w:cs="Arial"/>
        <w:sz w:val="22"/>
        <w:szCs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4B334" w14:textId="77777777" w:rsidR="003910A1" w:rsidRDefault="003910A1" w:rsidP="00FB5FEC">
    <w:pPr>
      <w:contextualSpacing/>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CA2A70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3EB628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81"/>
    <w:multiLevelType w:val="singleLevel"/>
    <w:tmpl w:val="E6B8B57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81262D44"/>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04F60CFF"/>
    <w:multiLevelType w:val="multilevel"/>
    <w:tmpl w:val="8F90EC66"/>
    <w:lvl w:ilvl="0">
      <w:start w:val="1"/>
      <w:numFmt w:val="decimal"/>
      <w:lvlText w:val="%1"/>
      <w:lvlJc w:val="left"/>
      <w:pPr>
        <w:ind w:left="420" w:hanging="420"/>
      </w:pPr>
      <w:rPr>
        <w:rFonts w:hint="default"/>
      </w:rPr>
    </w:lvl>
    <w:lvl w:ilvl="1">
      <w:numFmt w:val="decimal"/>
      <w:lvlText w:val="%1.%2"/>
      <w:lvlJc w:val="left"/>
      <w:pPr>
        <w:ind w:left="420" w:hanging="42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5" w15:restartNumberingAfterBreak="0">
    <w:nsid w:val="05F4165C"/>
    <w:multiLevelType w:val="hybridMultilevel"/>
    <w:tmpl w:val="FDB8473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0A940BAE"/>
    <w:multiLevelType w:val="hybridMultilevel"/>
    <w:tmpl w:val="AD2C0C0E"/>
    <w:lvl w:ilvl="0" w:tplc="FFFFFFFF">
      <w:start w:val="1"/>
      <w:numFmt w:val="decimal"/>
      <w:lvlText w:val="%1."/>
      <w:lvlJc w:val="left"/>
      <w:pPr>
        <w:ind w:left="2880" w:hanging="360"/>
      </w:pPr>
    </w:lvl>
    <w:lvl w:ilvl="1" w:tplc="FFFFFFFF">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7" w15:restartNumberingAfterBreak="0">
    <w:nsid w:val="103B541D"/>
    <w:multiLevelType w:val="hybridMultilevel"/>
    <w:tmpl w:val="572C9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FF7183"/>
    <w:multiLevelType w:val="multilevel"/>
    <w:tmpl w:val="06B0F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F4195E"/>
    <w:multiLevelType w:val="hybridMultilevel"/>
    <w:tmpl w:val="CA944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DB1914"/>
    <w:multiLevelType w:val="hybridMultilevel"/>
    <w:tmpl w:val="AD2C0C0E"/>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1A334708"/>
    <w:multiLevelType w:val="multilevel"/>
    <w:tmpl w:val="2C4A61EE"/>
    <w:lvl w:ilvl="0">
      <w:start w:val="1"/>
      <w:numFmt w:val="decimal"/>
      <w:pStyle w:val="ListBullet2"/>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326218C"/>
    <w:multiLevelType w:val="hybridMultilevel"/>
    <w:tmpl w:val="6DF4B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124854"/>
    <w:multiLevelType w:val="multilevel"/>
    <w:tmpl w:val="206644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4B7BE1"/>
    <w:multiLevelType w:val="hybridMultilevel"/>
    <w:tmpl w:val="770A1F7C"/>
    <w:lvl w:ilvl="0" w:tplc="408E08FE">
      <w:start w:val="2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5" w15:restartNumberingAfterBreak="0">
    <w:nsid w:val="2C8100D8"/>
    <w:multiLevelType w:val="hybridMultilevel"/>
    <w:tmpl w:val="AD2C0C0E"/>
    <w:lvl w:ilvl="0" w:tplc="FFFFFFFF">
      <w:start w:val="1"/>
      <w:numFmt w:val="decimal"/>
      <w:lvlText w:val="%1."/>
      <w:lvlJc w:val="left"/>
      <w:pPr>
        <w:ind w:left="2880" w:hanging="360"/>
      </w:pPr>
    </w:lvl>
    <w:lvl w:ilvl="1" w:tplc="FFFFFFFF">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6" w15:restartNumberingAfterBreak="0">
    <w:nsid w:val="2DCD40B0"/>
    <w:multiLevelType w:val="multilevel"/>
    <w:tmpl w:val="BBA4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2C44EB"/>
    <w:multiLevelType w:val="hybridMultilevel"/>
    <w:tmpl w:val="528C2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475E9A"/>
    <w:multiLevelType w:val="hybridMultilevel"/>
    <w:tmpl w:val="56E4FA52"/>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FA3429"/>
    <w:multiLevelType w:val="hybridMultilevel"/>
    <w:tmpl w:val="69DC7A2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0" w15:restartNumberingAfterBreak="0">
    <w:nsid w:val="4A6C616F"/>
    <w:multiLevelType w:val="multilevel"/>
    <w:tmpl w:val="5746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82B4D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50B74568"/>
    <w:multiLevelType w:val="hybridMultilevel"/>
    <w:tmpl w:val="107226A6"/>
    <w:lvl w:ilvl="0" w:tplc="F7E6D4AA">
      <w:start w:val="1"/>
      <w:numFmt w:val="decimal"/>
      <w:lvlText w:val="%1)"/>
      <w:lvlJc w:val="left"/>
      <w:pPr>
        <w:ind w:left="720" w:hanging="360"/>
      </w:pPr>
      <w:rPr>
        <w:rFonts w:asciiTheme="minorHAnsi" w:eastAsia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062434"/>
    <w:multiLevelType w:val="hybridMultilevel"/>
    <w:tmpl w:val="F6361684"/>
    <w:lvl w:ilvl="0" w:tplc="7040E5F2">
      <w:start w:val="1"/>
      <w:numFmt w:val="bullet"/>
      <w:pStyle w:val="List"/>
      <w:lvlText w:val=""/>
      <w:lvlJc w:val="left"/>
      <w:pPr>
        <w:ind w:left="720" w:hanging="360"/>
      </w:pPr>
      <w:rPr>
        <w:rFonts w:ascii="Symbol" w:hAnsi="Symbol" w:hint="default"/>
      </w:rPr>
    </w:lvl>
    <w:lvl w:ilvl="1" w:tplc="6E36A046">
      <w:start w:val="1"/>
      <w:numFmt w:val="bullet"/>
      <w:pStyle w:val="List2"/>
      <w:lvlText w:val="o"/>
      <w:lvlJc w:val="left"/>
      <w:pPr>
        <w:ind w:left="1440" w:hanging="360"/>
      </w:pPr>
      <w:rPr>
        <w:rFonts w:ascii="Courier New" w:hAnsi="Courier New" w:cs="Courier New" w:hint="default"/>
      </w:rPr>
    </w:lvl>
    <w:lvl w:ilvl="2" w:tplc="C1686812">
      <w:start w:val="1"/>
      <w:numFmt w:val="bullet"/>
      <w:lvlRestart w:val="0"/>
      <w:lvlText w:val=""/>
      <w:lvlJc w:val="left"/>
      <w:pPr>
        <w:tabs>
          <w:tab w:val="num" w:pos="2160"/>
        </w:tabs>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94774E"/>
    <w:multiLevelType w:val="multilevel"/>
    <w:tmpl w:val="9BD48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367710"/>
    <w:multiLevelType w:val="hybridMultilevel"/>
    <w:tmpl w:val="F8CA286C"/>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26" w15:restartNumberingAfterBreak="0">
    <w:nsid w:val="708209E5"/>
    <w:multiLevelType w:val="hybridMultilevel"/>
    <w:tmpl w:val="A72A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08581E"/>
    <w:multiLevelType w:val="multilevel"/>
    <w:tmpl w:val="75E2E332"/>
    <w:lvl w:ilvl="0">
      <w:start w:val="1"/>
      <w:numFmt w:val="decimal"/>
      <w:pStyle w:val="Heading1"/>
      <w:lvlText w:val="%1.0"/>
      <w:lvlJc w:val="left"/>
      <w:pPr>
        <w:ind w:left="270" w:firstLine="0"/>
      </w:pPr>
      <w:rPr>
        <w:rFonts w:ascii="Times New Roman" w:hAnsi="Times New Roman" w:cs="Times New Roman" w:hint="default"/>
        <w:sz w:val="28"/>
        <w:szCs w:val="28"/>
      </w:rPr>
    </w:lvl>
    <w:lvl w:ilvl="1">
      <w:start w:val="1"/>
      <w:numFmt w:val="decimal"/>
      <w:lvlText w:val="%1.%2"/>
      <w:lvlJc w:val="left"/>
      <w:pPr>
        <w:ind w:left="900" w:firstLine="0"/>
      </w:pPr>
      <w:rPr>
        <w:rFonts w:hint="default"/>
        <w:b w:val="0"/>
        <w:i/>
        <w:color w:val="auto"/>
      </w:rPr>
    </w:lvl>
    <w:lvl w:ilvl="2">
      <w:start w:val="1"/>
      <w:numFmt w:val="bullet"/>
      <w:lvlText w:val=""/>
      <w:lvlJc w:val="left"/>
      <w:pPr>
        <w:ind w:left="2160" w:hanging="180"/>
      </w:pPr>
      <w:rPr>
        <w:rFonts w:ascii="Symbol" w:hAnsi="Symbol" w:hint="default"/>
        <w:color w:val="auto"/>
      </w:rPr>
    </w:lvl>
    <w:lvl w:ilvl="3">
      <w:start w:val="1"/>
      <w:numFmt w:val="bullet"/>
      <w:lvlText w:val="o"/>
      <w:lvlJc w:val="left"/>
      <w:pPr>
        <w:ind w:left="2880" w:hanging="360"/>
      </w:pPr>
      <w:rPr>
        <w:rFonts w:ascii="Courier New" w:hAnsi="Courier New" w:cs="Courier New"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73A00633"/>
    <w:multiLevelType w:val="multilevel"/>
    <w:tmpl w:val="E88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175F73"/>
    <w:multiLevelType w:val="hybridMultilevel"/>
    <w:tmpl w:val="A1FE1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226AEA"/>
    <w:multiLevelType w:val="hybridMultilevel"/>
    <w:tmpl w:val="E2DC9C04"/>
    <w:lvl w:ilvl="0" w:tplc="B810B37E">
      <w:start w:val="1"/>
      <w:numFmt w:val="bullet"/>
      <w:pStyle w:val="ChecklistSimpleChecked"/>
      <w:lvlText w:val="☑"/>
      <w:lvlJc w:val="left"/>
      <w:pPr>
        <w:tabs>
          <w:tab w:val="num" w:pos="360"/>
        </w:tabs>
        <w:ind w:left="360" w:hanging="360"/>
      </w:pPr>
      <w:rPr>
        <w:rFonts w:ascii="Arial Unicode MS" w:eastAsia="Arial Unicode MS" w:hAnsi="Arial Unicode MS" w:hint="eastAsi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25840788">
    <w:abstractNumId w:val="30"/>
  </w:num>
  <w:num w:numId="2" w16cid:durableId="1663728884">
    <w:abstractNumId w:val="3"/>
  </w:num>
  <w:num w:numId="3" w16cid:durableId="1067267075">
    <w:abstractNumId w:val="2"/>
  </w:num>
  <w:num w:numId="4" w16cid:durableId="44258323">
    <w:abstractNumId w:val="11"/>
  </w:num>
  <w:num w:numId="5" w16cid:durableId="1661957216">
    <w:abstractNumId w:val="23"/>
  </w:num>
  <w:num w:numId="6" w16cid:durableId="670567834">
    <w:abstractNumId w:val="27"/>
  </w:num>
  <w:num w:numId="7" w16cid:durableId="559174305">
    <w:abstractNumId w:val="7"/>
  </w:num>
  <w:num w:numId="8" w16cid:durableId="528761870">
    <w:abstractNumId w:val="19"/>
  </w:num>
  <w:num w:numId="9" w16cid:durableId="158808714">
    <w:abstractNumId w:val="9"/>
  </w:num>
  <w:num w:numId="10" w16cid:durableId="406730298">
    <w:abstractNumId w:val="4"/>
  </w:num>
  <w:num w:numId="11" w16cid:durableId="1851751545">
    <w:abstractNumId w:val="29"/>
  </w:num>
  <w:num w:numId="12" w16cid:durableId="1162312800">
    <w:abstractNumId w:val="12"/>
  </w:num>
  <w:num w:numId="13" w16cid:durableId="1499690818">
    <w:abstractNumId w:val="5"/>
  </w:num>
  <w:num w:numId="14" w16cid:durableId="472449402">
    <w:abstractNumId w:val="14"/>
  </w:num>
  <w:num w:numId="15" w16cid:durableId="1983729535">
    <w:abstractNumId w:val="1"/>
  </w:num>
  <w:num w:numId="16" w16cid:durableId="69693769">
    <w:abstractNumId w:val="0"/>
  </w:num>
  <w:num w:numId="17" w16cid:durableId="916594857">
    <w:abstractNumId w:val="21"/>
  </w:num>
  <w:num w:numId="18" w16cid:durableId="1032223508">
    <w:abstractNumId w:val="22"/>
  </w:num>
  <w:num w:numId="19" w16cid:durableId="928345252">
    <w:abstractNumId w:val="10"/>
  </w:num>
  <w:num w:numId="20" w16cid:durableId="1839156818">
    <w:abstractNumId w:val="25"/>
  </w:num>
  <w:num w:numId="21" w16cid:durableId="1269123886">
    <w:abstractNumId w:val="26"/>
  </w:num>
  <w:num w:numId="22" w16cid:durableId="793476328">
    <w:abstractNumId w:val="18"/>
  </w:num>
  <w:num w:numId="23" w16cid:durableId="1379277431">
    <w:abstractNumId w:val="6"/>
  </w:num>
  <w:num w:numId="24" w16cid:durableId="456410817">
    <w:abstractNumId w:val="15"/>
  </w:num>
  <w:num w:numId="25" w16cid:durableId="269897140">
    <w:abstractNumId w:val="8"/>
    <w:lvlOverride w:ilvl="0">
      <w:lvl w:ilvl="0">
        <w:numFmt w:val="upperRoman"/>
        <w:lvlText w:val="%1."/>
        <w:lvlJc w:val="right"/>
      </w:lvl>
    </w:lvlOverride>
  </w:num>
  <w:num w:numId="26" w16cid:durableId="82998118">
    <w:abstractNumId w:val="24"/>
    <w:lvlOverride w:ilvl="0">
      <w:lvl w:ilvl="0">
        <w:numFmt w:val="upperRoman"/>
        <w:lvlText w:val="%1."/>
        <w:lvlJc w:val="right"/>
      </w:lvl>
    </w:lvlOverride>
  </w:num>
  <w:num w:numId="27" w16cid:durableId="1373380557">
    <w:abstractNumId w:val="17"/>
  </w:num>
  <w:num w:numId="28" w16cid:durableId="1504323364">
    <w:abstractNumId w:val="16"/>
  </w:num>
  <w:num w:numId="29" w16cid:durableId="285425884">
    <w:abstractNumId w:val="28"/>
  </w:num>
  <w:num w:numId="30" w16cid:durableId="405346806">
    <w:abstractNumId w:val="20"/>
  </w:num>
  <w:num w:numId="31" w16cid:durableId="902638790">
    <w:abstractNumId w:val="13"/>
  </w:num>
  <w:num w:numId="32" w16cid:durableId="656039157">
    <w:abstractNumId w:val="13"/>
    <w:lvlOverride w:ilvl="1">
      <w:lvl w:ilvl="1">
        <w:numFmt w:val="lowerLetter"/>
        <w:lvlText w:val="%2."/>
        <w:lvlJc w:val="left"/>
      </w:lvl>
    </w:lvlOverride>
  </w:num>
  <w:num w:numId="33" w16cid:durableId="17006087">
    <w:abstractNumId w:val="13"/>
    <w:lvlOverride w:ilvl="1">
      <w:lvl w:ilvl="1">
        <w:numFmt w:val="lowerLetter"/>
        <w:lvlText w:val="%2."/>
        <w:lvlJc w:val="left"/>
      </w:lvl>
    </w:lvlOverride>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tina Miller">
    <w15:presenceInfo w15:providerId="AD" w15:userId="S::Christina@BeTheChangePT.onmicrosoft.com::a1044199-a4b9-4a7c-a739-1f9d6307d9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F022755E-7263-41B7-9B23-8E738C1B9A25}"/>
    <w:docVar w:name="dgnword-eventsink" w:val="186254352"/>
  </w:docVars>
  <w:rsids>
    <w:rsidRoot w:val="008B7C1A"/>
    <w:rsid w:val="00000D2F"/>
    <w:rsid w:val="0000178E"/>
    <w:rsid w:val="00001A28"/>
    <w:rsid w:val="00003E67"/>
    <w:rsid w:val="00004AF0"/>
    <w:rsid w:val="0000559D"/>
    <w:rsid w:val="00006A18"/>
    <w:rsid w:val="00007090"/>
    <w:rsid w:val="000100AF"/>
    <w:rsid w:val="00010341"/>
    <w:rsid w:val="0001103C"/>
    <w:rsid w:val="00011EE8"/>
    <w:rsid w:val="000136EE"/>
    <w:rsid w:val="00014D19"/>
    <w:rsid w:val="00016596"/>
    <w:rsid w:val="0001719A"/>
    <w:rsid w:val="000176CD"/>
    <w:rsid w:val="00017D14"/>
    <w:rsid w:val="000209E1"/>
    <w:rsid w:val="00020CA5"/>
    <w:rsid w:val="00021416"/>
    <w:rsid w:val="00022385"/>
    <w:rsid w:val="0002484D"/>
    <w:rsid w:val="000251B3"/>
    <w:rsid w:val="000254FD"/>
    <w:rsid w:val="000259F0"/>
    <w:rsid w:val="000305D7"/>
    <w:rsid w:val="00030B86"/>
    <w:rsid w:val="000322D8"/>
    <w:rsid w:val="00032DC9"/>
    <w:rsid w:val="00033F6D"/>
    <w:rsid w:val="00034B6D"/>
    <w:rsid w:val="000366BB"/>
    <w:rsid w:val="0003678A"/>
    <w:rsid w:val="00037B63"/>
    <w:rsid w:val="00040EB1"/>
    <w:rsid w:val="000414A5"/>
    <w:rsid w:val="00042DBE"/>
    <w:rsid w:val="00043EC2"/>
    <w:rsid w:val="00044A98"/>
    <w:rsid w:val="000469A9"/>
    <w:rsid w:val="00051F62"/>
    <w:rsid w:val="00052B26"/>
    <w:rsid w:val="00053DC2"/>
    <w:rsid w:val="00053E55"/>
    <w:rsid w:val="000540F4"/>
    <w:rsid w:val="00054C3F"/>
    <w:rsid w:val="00054C50"/>
    <w:rsid w:val="000563F4"/>
    <w:rsid w:val="00056CA9"/>
    <w:rsid w:val="00057B23"/>
    <w:rsid w:val="0006116A"/>
    <w:rsid w:val="00061505"/>
    <w:rsid w:val="00061581"/>
    <w:rsid w:val="000623B7"/>
    <w:rsid w:val="00063425"/>
    <w:rsid w:val="000651A8"/>
    <w:rsid w:val="00065C71"/>
    <w:rsid w:val="00065F92"/>
    <w:rsid w:val="0006654A"/>
    <w:rsid w:val="000678E0"/>
    <w:rsid w:val="00070585"/>
    <w:rsid w:val="00070B05"/>
    <w:rsid w:val="00070DC1"/>
    <w:rsid w:val="00074C0A"/>
    <w:rsid w:val="00074F53"/>
    <w:rsid w:val="00075237"/>
    <w:rsid w:val="00077011"/>
    <w:rsid w:val="00080915"/>
    <w:rsid w:val="00082B0B"/>
    <w:rsid w:val="0008389B"/>
    <w:rsid w:val="00084C14"/>
    <w:rsid w:val="00084CDE"/>
    <w:rsid w:val="0009008F"/>
    <w:rsid w:val="000900C3"/>
    <w:rsid w:val="00091174"/>
    <w:rsid w:val="0009132C"/>
    <w:rsid w:val="0009218A"/>
    <w:rsid w:val="0009231C"/>
    <w:rsid w:val="000937AB"/>
    <w:rsid w:val="00093D0C"/>
    <w:rsid w:val="000949F3"/>
    <w:rsid w:val="000955C5"/>
    <w:rsid w:val="000956E4"/>
    <w:rsid w:val="00095B99"/>
    <w:rsid w:val="00096188"/>
    <w:rsid w:val="000A051C"/>
    <w:rsid w:val="000A0D2E"/>
    <w:rsid w:val="000A0F34"/>
    <w:rsid w:val="000A3165"/>
    <w:rsid w:val="000A3196"/>
    <w:rsid w:val="000A3C60"/>
    <w:rsid w:val="000A560B"/>
    <w:rsid w:val="000A5816"/>
    <w:rsid w:val="000A6931"/>
    <w:rsid w:val="000B1044"/>
    <w:rsid w:val="000B29EB"/>
    <w:rsid w:val="000B2DA1"/>
    <w:rsid w:val="000B4049"/>
    <w:rsid w:val="000B55D6"/>
    <w:rsid w:val="000B5605"/>
    <w:rsid w:val="000B5743"/>
    <w:rsid w:val="000B6053"/>
    <w:rsid w:val="000B6963"/>
    <w:rsid w:val="000B7594"/>
    <w:rsid w:val="000B7F5E"/>
    <w:rsid w:val="000C0B9D"/>
    <w:rsid w:val="000C0E5A"/>
    <w:rsid w:val="000C2C69"/>
    <w:rsid w:val="000C32F1"/>
    <w:rsid w:val="000C41DD"/>
    <w:rsid w:val="000C425D"/>
    <w:rsid w:val="000C494F"/>
    <w:rsid w:val="000D006E"/>
    <w:rsid w:val="000D0E19"/>
    <w:rsid w:val="000D1A85"/>
    <w:rsid w:val="000D21F6"/>
    <w:rsid w:val="000D32A2"/>
    <w:rsid w:val="000D3591"/>
    <w:rsid w:val="000D3D5B"/>
    <w:rsid w:val="000D3F01"/>
    <w:rsid w:val="000D5A03"/>
    <w:rsid w:val="000D5B44"/>
    <w:rsid w:val="000D737A"/>
    <w:rsid w:val="000D7974"/>
    <w:rsid w:val="000D7A66"/>
    <w:rsid w:val="000E0244"/>
    <w:rsid w:val="000E1C7B"/>
    <w:rsid w:val="000E1FF1"/>
    <w:rsid w:val="000E3478"/>
    <w:rsid w:val="000E3544"/>
    <w:rsid w:val="000E3FC5"/>
    <w:rsid w:val="000E5066"/>
    <w:rsid w:val="000E66F2"/>
    <w:rsid w:val="000E6783"/>
    <w:rsid w:val="000E6CE9"/>
    <w:rsid w:val="000E6F07"/>
    <w:rsid w:val="000E7B52"/>
    <w:rsid w:val="000F03CF"/>
    <w:rsid w:val="000F098A"/>
    <w:rsid w:val="000F1200"/>
    <w:rsid w:val="000F2500"/>
    <w:rsid w:val="000F25B6"/>
    <w:rsid w:val="000F286A"/>
    <w:rsid w:val="000F2F06"/>
    <w:rsid w:val="000F3965"/>
    <w:rsid w:val="000F578D"/>
    <w:rsid w:val="000F7148"/>
    <w:rsid w:val="000F7229"/>
    <w:rsid w:val="000F78B4"/>
    <w:rsid w:val="001032D2"/>
    <w:rsid w:val="001040FF"/>
    <w:rsid w:val="0010458A"/>
    <w:rsid w:val="00106D15"/>
    <w:rsid w:val="0011070A"/>
    <w:rsid w:val="001107C4"/>
    <w:rsid w:val="00111BD3"/>
    <w:rsid w:val="0011225C"/>
    <w:rsid w:val="00112FF7"/>
    <w:rsid w:val="001139BB"/>
    <w:rsid w:val="00113BB7"/>
    <w:rsid w:val="00114831"/>
    <w:rsid w:val="00114E13"/>
    <w:rsid w:val="00114E70"/>
    <w:rsid w:val="0011551B"/>
    <w:rsid w:val="00116DAB"/>
    <w:rsid w:val="00123562"/>
    <w:rsid w:val="00124545"/>
    <w:rsid w:val="00127E28"/>
    <w:rsid w:val="00132413"/>
    <w:rsid w:val="00133202"/>
    <w:rsid w:val="00133E5B"/>
    <w:rsid w:val="001351F7"/>
    <w:rsid w:val="00142972"/>
    <w:rsid w:val="0014348C"/>
    <w:rsid w:val="00144D74"/>
    <w:rsid w:val="001467BA"/>
    <w:rsid w:val="00146A7C"/>
    <w:rsid w:val="00147010"/>
    <w:rsid w:val="001470C4"/>
    <w:rsid w:val="0014739C"/>
    <w:rsid w:val="001516E2"/>
    <w:rsid w:val="00151794"/>
    <w:rsid w:val="00152A52"/>
    <w:rsid w:val="0015309C"/>
    <w:rsid w:val="001539EF"/>
    <w:rsid w:val="00154322"/>
    <w:rsid w:val="00154A0A"/>
    <w:rsid w:val="00154EBB"/>
    <w:rsid w:val="00155AFC"/>
    <w:rsid w:val="00155FF0"/>
    <w:rsid w:val="00161E74"/>
    <w:rsid w:val="0016260C"/>
    <w:rsid w:val="00162DF0"/>
    <w:rsid w:val="00162E28"/>
    <w:rsid w:val="0016377F"/>
    <w:rsid w:val="001639FF"/>
    <w:rsid w:val="00164566"/>
    <w:rsid w:val="00164632"/>
    <w:rsid w:val="00166B76"/>
    <w:rsid w:val="00170049"/>
    <w:rsid w:val="001706EE"/>
    <w:rsid w:val="00170C10"/>
    <w:rsid w:val="001714A2"/>
    <w:rsid w:val="00172292"/>
    <w:rsid w:val="00172F63"/>
    <w:rsid w:val="001738AC"/>
    <w:rsid w:val="00174B18"/>
    <w:rsid w:val="00176AFC"/>
    <w:rsid w:val="001771C5"/>
    <w:rsid w:val="001772B0"/>
    <w:rsid w:val="00177446"/>
    <w:rsid w:val="00177A2D"/>
    <w:rsid w:val="00183437"/>
    <w:rsid w:val="00184719"/>
    <w:rsid w:val="00184A67"/>
    <w:rsid w:val="00184F01"/>
    <w:rsid w:val="00185536"/>
    <w:rsid w:val="00185E98"/>
    <w:rsid w:val="00186FE5"/>
    <w:rsid w:val="0019030C"/>
    <w:rsid w:val="0019123A"/>
    <w:rsid w:val="001917E9"/>
    <w:rsid w:val="00191E00"/>
    <w:rsid w:val="001921AA"/>
    <w:rsid w:val="00192350"/>
    <w:rsid w:val="00192445"/>
    <w:rsid w:val="00193A08"/>
    <w:rsid w:val="00194D67"/>
    <w:rsid w:val="001955E3"/>
    <w:rsid w:val="001971DC"/>
    <w:rsid w:val="001A0AE6"/>
    <w:rsid w:val="001A0BE1"/>
    <w:rsid w:val="001A0E78"/>
    <w:rsid w:val="001A22B0"/>
    <w:rsid w:val="001A3333"/>
    <w:rsid w:val="001A36DD"/>
    <w:rsid w:val="001A4196"/>
    <w:rsid w:val="001A5A2A"/>
    <w:rsid w:val="001A639B"/>
    <w:rsid w:val="001B0B4E"/>
    <w:rsid w:val="001B19F3"/>
    <w:rsid w:val="001B1AC7"/>
    <w:rsid w:val="001B24AA"/>
    <w:rsid w:val="001B2A14"/>
    <w:rsid w:val="001B2F5D"/>
    <w:rsid w:val="001B56EF"/>
    <w:rsid w:val="001B678E"/>
    <w:rsid w:val="001B6D07"/>
    <w:rsid w:val="001B7CA0"/>
    <w:rsid w:val="001C008B"/>
    <w:rsid w:val="001C085C"/>
    <w:rsid w:val="001C1554"/>
    <w:rsid w:val="001C15EC"/>
    <w:rsid w:val="001C18CC"/>
    <w:rsid w:val="001C2C38"/>
    <w:rsid w:val="001C3DA2"/>
    <w:rsid w:val="001C4037"/>
    <w:rsid w:val="001C44E7"/>
    <w:rsid w:val="001C482D"/>
    <w:rsid w:val="001C4E09"/>
    <w:rsid w:val="001C58FE"/>
    <w:rsid w:val="001C5D9B"/>
    <w:rsid w:val="001C6313"/>
    <w:rsid w:val="001C7854"/>
    <w:rsid w:val="001C7A59"/>
    <w:rsid w:val="001D00D2"/>
    <w:rsid w:val="001D056D"/>
    <w:rsid w:val="001D0B79"/>
    <w:rsid w:val="001D106A"/>
    <w:rsid w:val="001D2E64"/>
    <w:rsid w:val="001D4527"/>
    <w:rsid w:val="001D6B14"/>
    <w:rsid w:val="001D7594"/>
    <w:rsid w:val="001D7CCD"/>
    <w:rsid w:val="001E08A0"/>
    <w:rsid w:val="001E19FD"/>
    <w:rsid w:val="001E2287"/>
    <w:rsid w:val="001E29F0"/>
    <w:rsid w:val="001E31BE"/>
    <w:rsid w:val="001E4AB6"/>
    <w:rsid w:val="001E4B30"/>
    <w:rsid w:val="001E5449"/>
    <w:rsid w:val="001E586C"/>
    <w:rsid w:val="001E5DCA"/>
    <w:rsid w:val="001E6108"/>
    <w:rsid w:val="001E7891"/>
    <w:rsid w:val="001E7EE6"/>
    <w:rsid w:val="001F0140"/>
    <w:rsid w:val="001F1459"/>
    <w:rsid w:val="001F2925"/>
    <w:rsid w:val="001F31F6"/>
    <w:rsid w:val="001F358A"/>
    <w:rsid w:val="001F3BE0"/>
    <w:rsid w:val="001F42CB"/>
    <w:rsid w:val="001F5F39"/>
    <w:rsid w:val="002003D8"/>
    <w:rsid w:val="0020066F"/>
    <w:rsid w:val="00201664"/>
    <w:rsid w:val="00202CDA"/>
    <w:rsid w:val="00206098"/>
    <w:rsid w:val="00206911"/>
    <w:rsid w:val="00207961"/>
    <w:rsid w:val="00207E03"/>
    <w:rsid w:val="00210165"/>
    <w:rsid w:val="00211771"/>
    <w:rsid w:val="002120FF"/>
    <w:rsid w:val="0021229C"/>
    <w:rsid w:val="002126BB"/>
    <w:rsid w:val="00213B56"/>
    <w:rsid w:val="002147AD"/>
    <w:rsid w:val="00214986"/>
    <w:rsid w:val="00214C5B"/>
    <w:rsid w:val="002169B4"/>
    <w:rsid w:val="00217B63"/>
    <w:rsid w:val="00217DFF"/>
    <w:rsid w:val="002210DF"/>
    <w:rsid w:val="002219BC"/>
    <w:rsid w:val="0022454C"/>
    <w:rsid w:val="00224A84"/>
    <w:rsid w:val="00224C36"/>
    <w:rsid w:val="00225E08"/>
    <w:rsid w:val="002273CB"/>
    <w:rsid w:val="0023088D"/>
    <w:rsid w:val="00230BB3"/>
    <w:rsid w:val="00231B89"/>
    <w:rsid w:val="00232DA7"/>
    <w:rsid w:val="002340FB"/>
    <w:rsid w:val="00237150"/>
    <w:rsid w:val="00240F8E"/>
    <w:rsid w:val="00240FE6"/>
    <w:rsid w:val="00244A03"/>
    <w:rsid w:val="00245153"/>
    <w:rsid w:val="0024542E"/>
    <w:rsid w:val="002461B6"/>
    <w:rsid w:val="00246B3A"/>
    <w:rsid w:val="00247295"/>
    <w:rsid w:val="00247B2B"/>
    <w:rsid w:val="002500F2"/>
    <w:rsid w:val="00250D20"/>
    <w:rsid w:val="00252705"/>
    <w:rsid w:val="0025368B"/>
    <w:rsid w:val="00254F12"/>
    <w:rsid w:val="00255270"/>
    <w:rsid w:val="00256E1A"/>
    <w:rsid w:val="00257537"/>
    <w:rsid w:val="002575CD"/>
    <w:rsid w:val="0026000D"/>
    <w:rsid w:val="002607F3"/>
    <w:rsid w:val="00262C07"/>
    <w:rsid w:val="0026424A"/>
    <w:rsid w:val="00264F37"/>
    <w:rsid w:val="0026513D"/>
    <w:rsid w:val="0026595A"/>
    <w:rsid w:val="0026647A"/>
    <w:rsid w:val="0026698D"/>
    <w:rsid w:val="002671C5"/>
    <w:rsid w:val="0026730F"/>
    <w:rsid w:val="00267C69"/>
    <w:rsid w:val="00270809"/>
    <w:rsid w:val="00270F0C"/>
    <w:rsid w:val="002728ED"/>
    <w:rsid w:val="00272F5B"/>
    <w:rsid w:val="002730CE"/>
    <w:rsid w:val="00273D4C"/>
    <w:rsid w:val="0027434C"/>
    <w:rsid w:val="0027436B"/>
    <w:rsid w:val="002749BD"/>
    <w:rsid w:val="00274C43"/>
    <w:rsid w:val="00275A2C"/>
    <w:rsid w:val="00275FA0"/>
    <w:rsid w:val="00276C01"/>
    <w:rsid w:val="00277544"/>
    <w:rsid w:val="00281797"/>
    <w:rsid w:val="00282878"/>
    <w:rsid w:val="00282943"/>
    <w:rsid w:val="002847E3"/>
    <w:rsid w:val="002877FF"/>
    <w:rsid w:val="002913A7"/>
    <w:rsid w:val="0029172A"/>
    <w:rsid w:val="0029176B"/>
    <w:rsid w:val="00292212"/>
    <w:rsid w:val="00292D1B"/>
    <w:rsid w:val="002931B9"/>
    <w:rsid w:val="00294423"/>
    <w:rsid w:val="0029522E"/>
    <w:rsid w:val="002952E6"/>
    <w:rsid w:val="002963B0"/>
    <w:rsid w:val="002963F0"/>
    <w:rsid w:val="00297138"/>
    <w:rsid w:val="002972F7"/>
    <w:rsid w:val="002976E0"/>
    <w:rsid w:val="002978EB"/>
    <w:rsid w:val="002A00A8"/>
    <w:rsid w:val="002A08FD"/>
    <w:rsid w:val="002A243B"/>
    <w:rsid w:val="002A2B78"/>
    <w:rsid w:val="002A40EA"/>
    <w:rsid w:val="002A5621"/>
    <w:rsid w:val="002A5C73"/>
    <w:rsid w:val="002A5D03"/>
    <w:rsid w:val="002A7174"/>
    <w:rsid w:val="002A78FB"/>
    <w:rsid w:val="002A7A69"/>
    <w:rsid w:val="002B0E71"/>
    <w:rsid w:val="002B1D4E"/>
    <w:rsid w:val="002B358C"/>
    <w:rsid w:val="002B4D67"/>
    <w:rsid w:val="002B5B65"/>
    <w:rsid w:val="002B5B74"/>
    <w:rsid w:val="002C26C7"/>
    <w:rsid w:val="002C2F10"/>
    <w:rsid w:val="002C50CA"/>
    <w:rsid w:val="002C5D2F"/>
    <w:rsid w:val="002C6AAC"/>
    <w:rsid w:val="002C76A1"/>
    <w:rsid w:val="002D0740"/>
    <w:rsid w:val="002D2004"/>
    <w:rsid w:val="002D40C4"/>
    <w:rsid w:val="002D4745"/>
    <w:rsid w:val="002D5B19"/>
    <w:rsid w:val="002D5E09"/>
    <w:rsid w:val="002D6884"/>
    <w:rsid w:val="002D6D66"/>
    <w:rsid w:val="002D7407"/>
    <w:rsid w:val="002D78AE"/>
    <w:rsid w:val="002E08AC"/>
    <w:rsid w:val="002E1B51"/>
    <w:rsid w:val="002E23F1"/>
    <w:rsid w:val="002E2A7B"/>
    <w:rsid w:val="002E32E0"/>
    <w:rsid w:val="002E4889"/>
    <w:rsid w:val="002E493B"/>
    <w:rsid w:val="002E64B7"/>
    <w:rsid w:val="002F05F4"/>
    <w:rsid w:val="002F17FA"/>
    <w:rsid w:val="002F1DBA"/>
    <w:rsid w:val="002F4251"/>
    <w:rsid w:val="002F58A3"/>
    <w:rsid w:val="002F68B9"/>
    <w:rsid w:val="002F75AE"/>
    <w:rsid w:val="0030142A"/>
    <w:rsid w:val="00301497"/>
    <w:rsid w:val="00301EE8"/>
    <w:rsid w:val="00302449"/>
    <w:rsid w:val="003028FE"/>
    <w:rsid w:val="00302CBD"/>
    <w:rsid w:val="00302FB4"/>
    <w:rsid w:val="00303073"/>
    <w:rsid w:val="003032AF"/>
    <w:rsid w:val="00304071"/>
    <w:rsid w:val="003042C3"/>
    <w:rsid w:val="003045B7"/>
    <w:rsid w:val="00304898"/>
    <w:rsid w:val="00304F71"/>
    <w:rsid w:val="003057F5"/>
    <w:rsid w:val="003060B9"/>
    <w:rsid w:val="003067B3"/>
    <w:rsid w:val="00307C4A"/>
    <w:rsid w:val="003125F0"/>
    <w:rsid w:val="00312DE2"/>
    <w:rsid w:val="00312F6D"/>
    <w:rsid w:val="00313785"/>
    <w:rsid w:val="00314640"/>
    <w:rsid w:val="003155F9"/>
    <w:rsid w:val="00316FD6"/>
    <w:rsid w:val="0032013F"/>
    <w:rsid w:val="00320344"/>
    <w:rsid w:val="0032051D"/>
    <w:rsid w:val="00320AF9"/>
    <w:rsid w:val="003212F5"/>
    <w:rsid w:val="00321AC7"/>
    <w:rsid w:val="00321B1D"/>
    <w:rsid w:val="0032245B"/>
    <w:rsid w:val="0032353B"/>
    <w:rsid w:val="0032444F"/>
    <w:rsid w:val="003246BD"/>
    <w:rsid w:val="00325B70"/>
    <w:rsid w:val="00325C2E"/>
    <w:rsid w:val="00327414"/>
    <w:rsid w:val="00327781"/>
    <w:rsid w:val="003310F2"/>
    <w:rsid w:val="003314BA"/>
    <w:rsid w:val="00334106"/>
    <w:rsid w:val="0033544A"/>
    <w:rsid w:val="00335CC0"/>
    <w:rsid w:val="00337D2E"/>
    <w:rsid w:val="003400F9"/>
    <w:rsid w:val="0034056D"/>
    <w:rsid w:val="00341116"/>
    <w:rsid w:val="00342912"/>
    <w:rsid w:val="00342C54"/>
    <w:rsid w:val="00342E00"/>
    <w:rsid w:val="00342F08"/>
    <w:rsid w:val="00344AE9"/>
    <w:rsid w:val="00350A41"/>
    <w:rsid w:val="00351249"/>
    <w:rsid w:val="003520B0"/>
    <w:rsid w:val="00353B55"/>
    <w:rsid w:val="00353CAD"/>
    <w:rsid w:val="00354191"/>
    <w:rsid w:val="00355AE0"/>
    <w:rsid w:val="00355F79"/>
    <w:rsid w:val="0035683F"/>
    <w:rsid w:val="003574DA"/>
    <w:rsid w:val="00357D26"/>
    <w:rsid w:val="003603DC"/>
    <w:rsid w:val="00360AD3"/>
    <w:rsid w:val="00360D6C"/>
    <w:rsid w:val="00360EF7"/>
    <w:rsid w:val="0036133D"/>
    <w:rsid w:val="00362C8E"/>
    <w:rsid w:val="0036362C"/>
    <w:rsid w:val="00365695"/>
    <w:rsid w:val="003668C9"/>
    <w:rsid w:val="003679D0"/>
    <w:rsid w:val="00367BA0"/>
    <w:rsid w:val="00370431"/>
    <w:rsid w:val="00370852"/>
    <w:rsid w:val="00371D8D"/>
    <w:rsid w:val="0037400C"/>
    <w:rsid w:val="00374461"/>
    <w:rsid w:val="00374D41"/>
    <w:rsid w:val="00376A7F"/>
    <w:rsid w:val="00376C16"/>
    <w:rsid w:val="00377163"/>
    <w:rsid w:val="00380086"/>
    <w:rsid w:val="00380A79"/>
    <w:rsid w:val="00383636"/>
    <w:rsid w:val="003838B6"/>
    <w:rsid w:val="00383B47"/>
    <w:rsid w:val="00384773"/>
    <w:rsid w:val="003851D3"/>
    <w:rsid w:val="003851F6"/>
    <w:rsid w:val="003853D1"/>
    <w:rsid w:val="00385E8A"/>
    <w:rsid w:val="00386287"/>
    <w:rsid w:val="00386B58"/>
    <w:rsid w:val="00387D20"/>
    <w:rsid w:val="00390105"/>
    <w:rsid w:val="00390224"/>
    <w:rsid w:val="003905FB"/>
    <w:rsid w:val="00390AEA"/>
    <w:rsid w:val="00390C71"/>
    <w:rsid w:val="003910A1"/>
    <w:rsid w:val="00392BC5"/>
    <w:rsid w:val="00393AAD"/>
    <w:rsid w:val="00393EEC"/>
    <w:rsid w:val="00393FAF"/>
    <w:rsid w:val="00394E00"/>
    <w:rsid w:val="0039533D"/>
    <w:rsid w:val="00395795"/>
    <w:rsid w:val="0039587E"/>
    <w:rsid w:val="00397991"/>
    <w:rsid w:val="003A15D6"/>
    <w:rsid w:val="003A1602"/>
    <w:rsid w:val="003A17DB"/>
    <w:rsid w:val="003A1B95"/>
    <w:rsid w:val="003A1C11"/>
    <w:rsid w:val="003A34FE"/>
    <w:rsid w:val="003A4F3C"/>
    <w:rsid w:val="003A5160"/>
    <w:rsid w:val="003A671A"/>
    <w:rsid w:val="003B0698"/>
    <w:rsid w:val="003B1AFF"/>
    <w:rsid w:val="003B266D"/>
    <w:rsid w:val="003B2AFF"/>
    <w:rsid w:val="003B2D0C"/>
    <w:rsid w:val="003B3280"/>
    <w:rsid w:val="003B3851"/>
    <w:rsid w:val="003B3B50"/>
    <w:rsid w:val="003B43F5"/>
    <w:rsid w:val="003B485B"/>
    <w:rsid w:val="003B57F8"/>
    <w:rsid w:val="003B695B"/>
    <w:rsid w:val="003C0FBB"/>
    <w:rsid w:val="003C399F"/>
    <w:rsid w:val="003C3F10"/>
    <w:rsid w:val="003C6098"/>
    <w:rsid w:val="003C61DC"/>
    <w:rsid w:val="003C6F5D"/>
    <w:rsid w:val="003C7115"/>
    <w:rsid w:val="003C73E8"/>
    <w:rsid w:val="003C774C"/>
    <w:rsid w:val="003D04E0"/>
    <w:rsid w:val="003D0592"/>
    <w:rsid w:val="003D1970"/>
    <w:rsid w:val="003D2885"/>
    <w:rsid w:val="003D52EE"/>
    <w:rsid w:val="003D6178"/>
    <w:rsid w:val="003D6E02"/>
    <w:rsid w:val="003E1480"/>
    <w:rsid w:val="003E3779"/>
    <w:rsid w:val="003E4BA3"/>
    <w:rsid w:val="003E56B8"/>
    <w:rsid w:val="003E6545"/>
    <w:rsid w:val="003E76C9"/>
    <w:rsid w:val="003F0A5B"/>
    <w:rsid w:val="003F12BF"/>
    <w:rsid w:val="003F14B5"/>
    <w:rsid w:val="003F1AC6"/>
    <w:rsid w:val="003F1ADE"/>
    <w:rsid w:val="003F4562"/>
    <w:rsid w:val="003F4B67"/>
    <w:rsid w:val="003F4C8B"/>
    <w:rsid w:val="003F4C8C"/>
    <w:rsid w:val="003F6445"/>
    <w:rsid w:val="003F6F58"/>
    <w:rsid w:val="003F703D"/>
    <w:rsid w:val="0040232B"/>
    <w:rsid w:val="00402680"/>
    <w:rsid w:val="00402865"/>
    <w:rsid w:val="004029DF"/>
    <w:rsid w:val="004032F9"/>
    <w:rsid w:val="00404B33"/>
    <w:rsid w:val="004050C0"/>
    <w:rsid w:val="00405CEF"/>
    <w:rsid w:val="00406190"/>
    <w:rsid w:val="00406E29"/>
    <w:rsid w:val="0040788D"/>
    <w:rsid w:val="004110A0"/>
    <w:rsid w:val="004119FA"/>
    <w:rsid w:val="004121A2"/>
    <w:rsid w:val="00413AAB"/>
    <w:rsid w:val="0041504A"/>
    <w:rsid w:val="0041584D"/>
    <w:rsid w:val="004159EE"/>
    <w:rsid w:val="00415ABF"/>
    <w:rsid w:val="00416638"/>
    <w:rsid w:val="00416A41"/>
    <w:rsid w:val="00416ADF"/>
    <w:rsid w:val="0041726F"/>
    <w:rsid w:val="00417B5C"/>
    <w:rsid w:val="00417F66"/>
    <w:rsid w:val="004208CE"/>
    <w:rsid w:val="004208E0"/>
    <w:rsid w:val="00421219"/>
    <w:rsid w:val="004212D5"/>
    <w:rsid w:val="00421837"/>
    <w:rsid w:val="00422FB1"/>
    <w:rsid w:val="0042344B"/>
    <w:rsid w:val="00423EAA"/>
    <w:rsid w:val="004241F0"/>
    <w:rsid w:val="004257E1"/>
    <w:rsid w:val="00426099"/>
    <w:rsid w:val="0042690A"/>
    <w:rsid w:val="00426BD2"/>
    <w:rsid w:val="00427BA1"/>
    <w:rsid w:val="00432758"/>
    <w:rsid w:val="0043279F"/>
    <w:rsid w:val="00433F72"/>
    <w:rsid w:val="00436075"/>
    <w:rsid w:val="004366EB"/>
    <w:rsid w:val="00436C11"/>
    <w:rsid w:val="00440922"/>
    <w:rsid w:val="00440B1C"/>
    <w:rsid w:val="004421CA"/>
    <w:rsid w:val="00443CFB"/>
    <w:rsid w:val="004448F8"/>
    <w:rsid w:val="0044509D"/>
    <w:rsid w:val="0044619C"/>
    <w:rsid w:val="0044690C"/>
    <w:rsid w:val="00446F97"/>
    <w:rsid w:val="00447A75"/>
    <w:rsid w:val="00447CF9"/>
    <w:rsid w:val="004506BF"/>
    <w:rsid w:val="00451B0E"/>
    <w:rsid w:val="00452878"/>
    <w:rsid w:val="00454BE0"/>
    <w:rsid w:val="00454C04"/>
    <w:rsid w:val="00455719"/>
    <w:rsid w:val="00456E0A"/>
    <w:rsid w:val="0046019A"/>
    <w:rsid w:val="00462058"/>
    <w:rsid w:val="00462AC8"/>
    <w:rsid w:val="004638C2"/>
    <w:rsid w:val="00463A0F"/>
    <w:rsid w:val="00463BAD"/>
    <w:rsid w:val="0046448D"/>
    <w:rsid w:val="00464807"/>
    <w:rsid w:val="004650F2"/>
    <w:rsid w:val="00465874"/>
    <w:rsid w:val="00465DE9"/>
    <w:rsid w:val="00465E38"/>
    <w:rsid w:val="00467326"/>
    <w:rsid w:val="00467CCF"/>
    <w:rsid w:val="004709AF"/>
    <w:rsid w:val="0047213D"/>
    <w:rsid w:val="00474146"/>
    <w:rsid w:val="00475B6A"/>
    <w:rsid w:val="004761A1"/>
    <w:rsid w:val="004779E3"/>
    <w:rsid w:val="00477A86"/>
    <w:rsid w:val="00477E40"/>
    <w:rsid w:val="0048025A"/>
    <w:rsid w:val="00481BC2"/>
    <w:rsid w:val="0048407B"/>
    <w:rsid w:val="0048461B"/>
    <w:rsid w:val="004849E9"/>
    <w:rsid w:val="004864A1"/>
    <w:rsid w:val="00486AA0"/>
    <w:rsid w:val="00487CF6"/>
    <w:rsid w:val="00487E50"/>
    <w:rsid w:val="00490BEB"/>
    <w:rsid w:val="004912A6"/>
    <w:rsid w:val="004912ED"/>
    <w:rsid w:val="00491323"/>
    <w:rsid w:val="00491D15"/>
    <w:rsid w:val="00491DED"/>
    <w:rsid w:val="0049299A"/>
    <w:rsid w:val="00495198"/>
    <w:rsid w:val="0049558F"/>
    <w:rsid w:val="00495A74"/>
    <w:rsid w:val="00496042"/>
    <w:rsid w:val="004A34A2"/>
    <w:rsid w:val="004A3992"/>
    <w:rsid w:val="004A3E29"/>
    <w:rsid w:val="004A479D"/>
    <w:rsid w:val="004A4B29"/>
    <w:rsid w:val="004A4FAD"/>
    <w:rsid w:val="004A52E7"/>
    <w:rsid w:val="004A59AB"/>
    <w:rsid w:val="004A606B"/>
    <w:rsid w:val="004A61EC"/>
    <w:rsid w:val="004A6F7B"/>
    <w:rsid w:val="004B0BC0"/>
    <w:rsid w:val="004B0E28"/>
    <w:rsid w:val="004B176C"/>
    <w:rsid w:val="004B1BAD"/>
    <w:rsid w:val="004B2CCC"/>
    <w:rsid w:val="004B5BA2"/>
    <w:rsid w:val="004C1274"/>
    <w:rsid w:val="004C1CC7"/>
    <w:rsid w:val="004C2932"/>
    <w:rsid w:val="004C3F3E"/>
    <w:rsid w:val="004C6838"/>
    <w:rsid w:val="004C783B"/>
    <w:rsid w:val="004C791F"/>
    <w:rsid w:val="004D0034"/>
    <w:rsid w:val="004D0744"/>
    <w:rsid w:val="004D258A"/>
    <w:rsid w:val="004D2BDD"/>
    <w:rsid w:val="004D2C49"/>
    <w:rsid w:val="004D44C4"/>
    <w:rsid w:val="004D5B78"/>
    <w:rsid w:val="004D65F7"/>
    <w:rsid w:val="004D714C"/>
    <w:rsid w:val="004E2745"/>
    <w:rsid w:val="004E2E7D"/>
    <w:rsid w:val="004E4098"/>
    <w:rsid w:val="004E65B9"/>
    <w:rsid w:val="004E65D2"/>
    <w:rsid w:val="004F068C"/>
    <w:rsid w:val="004F086C"/>
    <w:rsid w:val="004F0949"/>
    <w:rsid w:val="004F0E4E"/>
    <w:rsid w:val="004F127A"/>
    <w:rsid w:val="004F1AEA"/>
    <w:rsid w:val="004F2BAF"/>
    <w:rsid w:val="004F2C74"/>
    <w:rsid w:val="004F3140"/>
    <w:rsid w:val="004F4C6B"/>
    <w:rsid w:val="004F6C0A"/>
    <w:rsid w:val="004F73CA"/>
    <w:rsid w:val="004F7B33"/>
    <w:rsid w:val="005014F7"/>
    <w:rsid w:val="0050321A"/>
    <w:rsid w:val="00504064"/>
    <w:rsid w:val="0050500E"/>
    <w:rsid w:val="0050651B"/>
    <w:rsid w:val="0050715A"/>
    <w:rsid w:val="00507E27"/>
    <w:rsid w:val="00507E44"/>
    <w:rsid w:val="00507EB8"/>
    <w:rsid w:val="00512F8E"/>
    <w:rsid w:val="00513669"/>
    <w:rsid w:val="00513EB6"/>
    <w:rsid w:val="00515840"/>
    <w:rsid w:val="00515C8E"/>
    <w:rsid w:val="005163FA"/>
    <w:rsid w:val="005163FD"/>
    <w:rsid w:val="00517515"/>
    <w:rsid w:val="00521306"/>
    <w:rsid w:val="00522E61"/>
    <w:rsid w:val="0052378A"/>
    <w:rsid w:val="00523F0C"/>
    <w:rsid w:val="005247D1"/>
    <w:rsid w:val="00526A73"/>
    <w:rsid w:val="00526D92"/>
    <w:rsid w:val="005278DF"/>
    <w:rsid w:val="00530D47"/>
    <w:rsid w:val="0053224D"/>
    <w:rsid w:val="00532744"/>
    <w:rsid w:val="00532C8C"/>
    <w:rsid w:val="00533901"/>
    <w:rsid w:val="005359ED"/>
    <w:rsid w:val="00536D9B"/>
    <w:rsid w:val="005372C6"/>
    <w:rsid w:val="005404EF"/>
    <w:rsid w:val="0054057D"/>
    <w:rsid w:val="00540C8F"/>
    <w:rsid w:val="005417F7"/>
    <w:rsid w:val="005419F7"/>
    <w:rsid w:val="0054302F"/>
    <w:rsid w:val="005450A1"/>
    <w:rsid w:val="0054674A"/>
    <w:rsid w:val="0054724F"/>
    <w:rsid w:val="00547C7A"/>
    <w:rsid w:val="00550D01"/>
    <w:rsid w:val="0055109E"/>
    <w:rsid w:val="0055384E"/>
    <w:rsid w:val="00554A5C"/>
    <w:rsid w:val="00554C2F"/>
    <w:rsid w:val="00554E94"/>
    <w:rsid w:val="00556EA6"/>
    <w:rsid w:val="00556F68"/>
    <w:rsid w:val="0056370D"/>
    <w:rsid w:val="00564237"/>
    <w:rsid w:val="00564E82"/>
    <w:rsid w:val="00565032"/>
    <w:rsid w:val="005663CE"/>
    <w:rsid w:val="00567095"/>
    <w:rsid w:val="00567253"/>
    <w:rsid w:val="0057006A"/>
    <w:rsid w:val="00570A34"/>
    <w:rsid w:val="005716E4"/>
    <w:rsid w:val="005724B6"/>
    <w:rsid w:val="00572D56"/>
    <w:rsid w:val="00573BDF"/>
    <w:rsid w:val="005740E4"/>
    <w:rsid w:val="00574560"/>
    <w:rsid w:val="0057588E"/>
    <w:rsid w:val="00576663"/>
    <w:rsid w:val="0057675D"/>
    <w:rsid w:val="005772F4"/>
    <w:rsid w:val="0057733A"/>
    <w:rsid w:val="00580783"/>
    <w:rsid w:val="005814FF"/>
    <w:rsid w:val="0058179B"/>
    <w:rsid w:val="005825E4"/>
    <w:rsid w:val="00582BD0"/>
    <w:rsid w:val="005847B2"/>
    <w:rsid w:val="005853A3"/>
    <w:rsid w:val="005853A5"/>
    <w:rsid w:val="0058548A"/>
    <w:rsid w:val="00585779"/>
    <w:rsid w:val="00586225"/>
    <w:rsid w:val="00586662"/>
    <w:rsid w:val="00590A69"/>
    <w:rsid w:val="00594D81"/>
    <w:rsid w:val="00595FB0"/>
    <w:rsid w:val="00595FFE"/>
    <w:rsid w:val="005967F2"/>
    <w:rsid w:val="00596845"/>
    <w:rsid w:val="00597ACB"/>
    <w:rsid w:val="00597D93"/>
    <w:rsid w:val="005A06C9"/>
    <w:rsid w:val="005A17CA"/>
    <w:rsid w:val="005A1B36"/>
    <w:rsid w:val="005A3093"/>
    <w:rsid w:val="005A5B75"/>
    <w:rsid w:val="005A640D"/>
    <w:rsid w:val="005A6CC9"/>
    <w:rsid w:val="005B0013"/>
    <w:rsid w:val="005B1AC3"/>
    <w:rsid w:val="005B33BB"/>
    <w:rsid w:val="005B4B7B"/>
    <w:rsid w:val="005B7130"/>
    <w:rsid w:val="005B72D0"/>
    <w:rsid w:val="005C087E"/>
    <w:rsid w:val="005C17CD"/>
    <w:rsid w:val="005C180C"/>
    <w:rsid w:val="005C2666"/>
    <w:rsid w:val="005C2D5D"/>
    <w:rsid w:val="005C448C"/>
    <w:rsid w:val="005C45A2"/>
    <w:rsid w:val="005C616A"/>
    <w:rsid w:val="005C6462"/>
    <w:rsid w:val="005C6CFF"/>
    <w:rsid w:val="005C6E9A"/>
    <w:rsid w:val="005C7A38"/>
    <w:rsid w:val="005C7DFD"/>
    <w:rsid w:val="005D2B4B"/>
    <w:rsid w:val="005D3235"/>
    <w:rsid w:val="005D3EC7"/>
    <w:rsid w:val="005D4469"/>
    <w:rsid w:val="005D606E"/>
    <w:rsid w:val="005D6639"/>
    <w:rsid w:val="005D7ADF"/>
    <w:rsid w:val="005E0024"/>
    <w:rsid w:val="005E11E3"/>
    <w:rsid w:val="005E19A0"/>
    <w:rsid w:val="005E1F7C"/>
    <w:rsid w:val="005E1F8E"/>
    <w:rsid w:val="005E5927"/>
    <w:rsid w:val="005E5E2C"/>
    <w:rsid w:val="005E7695"/>
    <w:rsid w:val="005E79DB"/>
    <w:rsid w:val="005F1535"/>
    <w:rsid w:val="005F1D0E"/>
    <w:rsid w:val="005F26E7"/>
    <w:rsid w:val="005F3DCA"/>
    <w:rsid w:val="005F3F23"/>
    <w:rsid w:val="005F5521"/>
    <w:rsid w:val="005F6C5E"/>
    <w:rsid w:val="005F6F16"/>
    <w:rsid w:val="0060205C"/>
    <w:rsid w:val="00602745"/>
    <w:rsid w:val="00603FDB"/>
    <w:rsid w:val="006048B3"/>
    <w:rsid w:val="00605463"/>
    <w:rsid w:val="006060A5"/>
    <w:rsid w:val="00606CD9"/>
    <w:rsid w:val="006108C4"/>
    <w:rsid w:val="006110F9"/>
    <w:rsid w:val="00611D4C"/>
    <w:rsid w:val="00612514"/>
    <w:rsid w:val="00614709"/>
    <w:rsid w:val="00616DA6"/>
    <w:rsid w:val="00616EF0"/>
    <w:rsid w:val="00617865"/>
    <w:rsid w:val="0062269A"/>
    <w:rsid w:val="00623E31"/>
    <w:rsid w:val="00624760"/>
    <w:rsid w:val="0062593A"/>
    <w:rsid w:val="0062658C"/>
    <w:rsid w:val="00627303"/>
    <w:rsid w:val="00630719"/>
    <w:rsid w:val="00630E45"/>
    <w:rsid w:val="00631E6C"/>
    <w:rsid w:val="006327F9"/>
    <w:rsid w:val="00632980"/>
    <w:rsid w:val="00636E8B"/>
    <w:rsid w:val="00636F78"/>
    <w:rsid w:val="00637689"/>
    <w:rsid w:val="0064063A"/>
    <w:rsid w:val="00642F6A"/>
    <w:rsid w:val="0064437E"/>
    <w:rsid w:val="00644EDD"/>
    <w:rsid w:val="0064542A"/>
    <w:rsid w:val="00645AC4"/>
    <w:rsid w:val="00646DEB"/>
    <w:rsid w:val="00647502"/>
    <w:rsid w:val="00652C6A"/>
    <w:rsid w:val="00652C8B"/>
    <w:rsid w:val="00655156"/>
    <w:rsid w:val="00655187"/>
    <w:rsid w:val="00655211"/>
    <w:rsid w:val="00657CDF"/>
    <w:rsid w:val="00660196"/>
    <w:rsid w:val="006616DD"/>
    <w:rsid w:val="00663DA9"/>
    <w:rsid w:val="00663F5D"/>
    <w:rsid w:val="00664D19"/>
    <w:rsid w:val="0066514A"/>
    <w:rsid w:val="006668D8"/>
    <w:rsid w:val="0066706F"/>
    <w:rsid w:val="00667206"/>
    <w:rsid w:val="00667F9B"/>
    <w:rsid w:val="006708C5"/>
    <w:rsid w:val="00671D85"/>
    <w:rsid w:val="00673891"/>
    <w:rsid w:val="00673A53"/>
    <w:rsid w:val="006749FE"/>
    <w:rsid w:val="00675BAE"/>
    <w:rsid w:val="00675D88"/>
    <w:rsid w:val="006765F6"/>
    <w:rsid w:val="006768AC"/>
    <w:rsid w:val="00676A4C"/>
    <w:rsid w:val="006772EE"/>
    <w:rsid w:val="00680FDF"/>
    <w:rsid w:val="00681378"/>
    <w:rsid w:val="00681DFA"/>
    <w:rsid w:val="00683069"/>
    <w:rsid w:val="006838C8"/>
    <w:rsid w:val="006845B2"/>
    <w:rsid w:val="00684B2D"/>
    <w:rsid w:val="00685C6C"/>
    <w:rsid w:val="00687708"/>
    <w:rsid w:val="006901E1"/>
    <w:rsid w:val="00691CCC"/>
    <w:rsid w:val="00693C9F"/>
    <w:rsid w:val="0069431A"/>
    <w:rsid w:val="006950FB"/>
    <w:rsid w:val="0069679C"/>
    <w:rsid w:val="00696B2F"/>
    <w:rsid w:val="00697511"/>
    <w:rsid w:val="006A0519"/>
    <w:rsid w:val="006A055D"/>
    <w:rsid w:val="006A295B"/>
    <w:rsid w:val="006A57A5"/>
    <w:rsid w:val="006A616A"/>
    <w:rsid w:val="006A6587"/>
    <w:rsid w:val="006A721F"/>
    <w:rsid w:val="006A7B8B"/>
    <w:rsid w:val="006B0183"/>
    <w:rsid w:val="006B0331"/>
    <w:rsid w:val="006B08BE"/>
    <w:rsid w:val="006B0B7A"/>
    <w:rsid w:val="006B1BDD"/>
    <w:rsid w:val="006B1F3E"/>
    <w:rsid w:val="006B242E"/>
    <w:rsid w:val="006B348B"/>
    <w:rsid w:val="006B42F6"/>
    <w:rsid w:val="006B6923"/>
    <w:rsid w:val="006B73CD"/>
    <w:rsid w:val="006C0AC1"/>
    <w:rsid w:val="006C2A7D"/>
    <w:rsid w:val="006C3A16"/>
    <w:rsid w:val="006C423C"/>
    <w:rsid w:val="006C5C7B"/>
    <w:rsid w:val="006C5C87"/>
    <w:rsid w:val="006D0463"/>
    <w:rsid w:val="006D0843"/>
    <w:rsid w:val="006D10C1"/>
    <w:rsid w:val="006D1644"/>
    <w:rsid w:val="006D16B6"/>
    <w:rsid w:val="006D1949"/>
    <w:rsid w:val="006D2F29"/>
    <w:rsid w:val="006D38D4"/>
    <w:rsid w:val="006D48DD"/>
    <w:rsid w:val="006D5082"/>
    <w:rsid w:val="006D6BFF"/>
    <w:rsid w:val="006D728A"/>
    <w:rsid w:val="006D739A"/>
    <w:rsid w:val="006D76F9"/>
    <w:rsid w:val="006D7E3E"/>
    <w:rsid w:val="006E2BDE"/>
    <w:rsid w:val="006E3A50"/>
    <w:rsid w:val="006E3A8B"/>
    <w:rsid w:val="006E3BCF"/>
    <w:rsid w:val="006E3EE5"/>
    <w:rsid w:val="006E511F"/>
    <w:rsid w:val="006E563E"/>
    <w:rsid w:val="006E5ECD"/>
    <w:rsid w:val="006E5FD3"/>
    <w:rsid w:val="006E60CE"/>
    <w:rsid w:val="006E7079"/>
    <w:rsid w:val="006E75D3"/>
    <w:rsid w:val="006F0C20"/>
    <w:rsid w:val="006F181D"/>
    <w:rsid w:val="006F1E4D"/>
    <w:rsid w:val="006F3627"/>
    <w:rsid w:val="006F3E1D"/>
    <w:rsid w:val="006F484B"/>
    <w:rsid w:val="006F4B6D"/>
    <w:rsid w:val="006F597C"/>
    <w:rsid w:val="006F688C"/>
    <w:rsid w:val="006F6AF3"/>
    <w:rsid w:val="006F74DC"/>
    <w:rsid w:val="006F7F80"/>
    <w:rsid w:val="00700080"/>
    <w:rsid w:val="0070063B"/>
    <w:rsid w:val="00702715"/>
    <w:rsid w:val="0070298C"/>
    <w:rsid w:val="00702B45"/>
    <w:rsid w:val="00703E8B"/>
    <w:rsid w:val="00704C30"/>
    <w:rsid w:val="00705DDD"/>
    <w:rsid w:val="007067C9"/>
    <w:rsid w:val="00706D33"/>
    <w:rsid w:val="00710675"/>
    <w:rsid w:val="00711EE1"/>
    <w:rsid w:val="007124A4"/>
    <w:rsid w:val="00714A10"/>
    <w:rsid w:val="00714E98"/>
    <w:rsid w:val="007150B1"/>
    <w:rsid w:val="00716887"/>
    <w:rsid w:val="00717AF1"/>
    <w:rsid w:val="00717DD4"/>
    <w:rsid w:val="0072044D"/>
    <w:rsid w:val="007210EC"/>
    <w:rsid w:val="00725C54"/>
    <w:rsid w:val="007265F0"/>
    <w:rsid w:val="00726A18"/>
    <w:rsid w:val="00730956"/>
    <w:rsid w:val="00731881"/>
    <w:rsid w:val="00731D8E"/>
    <w:rsid w:val="00732EE1"/>
    <w:rsid w:val="0073495A"/>
    <w:rsid w:val="00735FCC"/>
    <w:rsid w:val="007364DD"/>
    <w:rsid w:val="00736CB5"/>
    <w:rsid w:val="00736CB7"/>
    <w:rsid w:val="00740381"/>
    <w:rsid w:val="00742240"/>
    <w:rsid w:val="00742CCE"/>
    <w:rsid w:val="00743904"/>
    <w:rsid w:val="00743EEA"/>
    <w:rsid w:val="007442BD"/>
    <w:rsid w:val="00744549"/>
    <w:rsid w:val="00744885"/>
    <w:rsid w:val="00744B42"/>
    <w:rsid w:val="00745456"/>
    <w:rsid w:val="00745479"/>
    <w:rsid w:val="00745C92"/>
    <w:rsid w:val="00746E68"/>
    <w:rsid w:val="00747BC6"/>
    <w:rsid w:val="007509B2"/>
    <w:rsid w:val="00751352"/>
    <w:rsid w:val="007517E6"/>
    <w:rsid w:val="00751BF3"/>
    <w:rsid w:val="00751FB4"/>
    <w:rsid w:val="007525A3"/>
    <w:rsid w:val="007527BE"/>
    <w:rsid w:val="00752E42"/>
    <w:rsid w:val="00753214"/>
    <w:rsid w:val="00753248"/>
    <w:rsid w:val="00753C9A"/>
    <w:rsid w:val="00755327"/>
    <w:rsid w:val="00760436"/>
    <w:rsid w:val="00760E8C"/>
    <w:rsid w:val="0076103E"/>
    <w:rsid w:val="00761432"/>
    <w:rsid w:val="007621F3"/>
    <w:rsid w:val="0076297A"/>
    <w:rsid w:val="007633B9"/>
    <w:rsid w:val="00763B23"/>
    <w:rsid w:val="00765B79"/>
    <w:rsid w:val="007667D6"/>
    <w:rsid w:val="0076712A"/>
    <w:rsid w:val="0076746A"/>
    <w:rsid w:val="00767AA6"/>
    <w:rsid w:val="00767F7F"/>
    <w:rsid w:val="00770A12"/>
    <w:rsid w:val="00771ABF"/>
    <w:rsid w:val="0077212F"/>
    <w:rsid w:val="00774F80"/>
    <w:rsid w:val="007754FA"/>
    <w:rsid w:val="0077596F"/>
    <w:rsid w:val="00775E8B"/>
    <w:rsid w:val="00776A99"/>
    <w:rsid w:val="00776D88"/>
    <w:rsid w:val="00777272"/>
    <w:rsid w:val="00781424"/>
    <w:rsid w:val="00781436"/>
    <w:rsid w:val="00781F42"/>
    <w:rsid w:val="007826F2"/>
    <w:rsid w:val="0078271E"/>
    <w:rsid w:val="00785278"/>
    <w:rsid w:val="00785AC6"/>
    <w:rsid w:val="00785BA4"/>
    <w:rsid w:val="00785DC6"/>
    <w:rsid w:val="00785EC4"/>
    <w:rsid w:val="007864B2"/>
    <w:rsid w:val="00786913"/>
    <w:rsid w:val="007909C3"/>
    <w:rsid w:val="00791041"/>
    <w:rsid w:val="00792B83"/>
    <w:rsid w:val="0079568C"/>
    <w:rsid w:val="007965D0"/>
    <w:rsid w:val="007965DA"/>
    <w:rsid w:val="00797723"/>
    <w:rsid w:val="007A0128"/>
    <w:rsid w:val="007A03D2"/>
    <w:rsid w:val="007A119B"/>
    <w:rsid w:val="007A1785"/>
    <w:rsid w:val="007A24A2"/>
    <w:rsid w:val="007A39EF"/>
    <w:rsid w:val="007A44B9"/>
    <w:rsid w:val="007A4BF3"/>
    <w:rsid w:val="007A569C"/>
    <w:rsid w:val="007A641F"/>
    <w:rsid w:val="007A76FC"/>
    <w:rsid w:val="007B0042"/>
    <w:rsid w:val="007B070B"/>
    <w:rsid w:val="007B1906"/>
    <w:rsid w:val="007B1D1D"/>
    <w:rsid w:val="007B1EAB"/>
    <w:rsid w:val="007B247A"/>
    <w:rsid w:val="007B271B"/>
    <w:rsid w:val="007B27C7"/>
    <w:rsid w:val="007B2E0D"/>
    <w:rsid w:val="007B4035"/>
    <w:rsid w:val="007B59E7"/>
    <w:rsid w:val="007B5E5B"/>
    <w:rsid w:val="007B6AE9"/>
    <w:rsid w:val="007C0AA4"/>
    <w:rsid w:val="007C0FC0"/>
    <w:rsid w:val="007C156B"/>
    <w:rsid w:val="007C1BA9"/>
    <w:rsid w:val="007C403B"/>
    <w:rsid w:val="007C4F23"/>
    <w:rsid w:val="007C5509"/>
    <w:rsid w:val="007C58FC"/>
    <w:rsid w:val="007C5A09"/>
    <w:rsid w:val="007C5B2A"/>
    <w:rsid w:val="007C6135"/>
    <w:rsid w:val="007C637A"/>
    <w:rsid w:val="007C63C1"/>
    <w:rsid w:val="007C765E"/>
    <w:rsid w:val="007D017E"/>
    <w:rsid w:val="007D0C1B"/>
    <w:rsid w:val="007D2B9E"/>
    <w:rsid w:val="007D3302"/>
    <w:rsid w:val="007D48B8"/>
    <w:rsid w:val="007D4F4E"/>
    <w:rsid w:val="007D5552"/>
    <w:rsid w:val="007D64C3"/>
    <w:rsid w:val="007D740C"/>
    <w:rsid w:val="007D7749"/>
    <w:rsid w:val="007E032F"/>
    <w:rsid w:val="007E0A39"/>
    <w:rsid w:val="007E0E7E"/>
    <w:rsid w:val="007E15EA"/>
    <w:rsid w:val="007E19CA"/>
    <w:rsid w:val="007E2BF8"/>
    <w:rsid w:val="007E388F"/>
    <w:rsid w:val="007E4B8D"/>
    <w:rsid w:val="007E57BB"/>
    <w:rsid w:val="007E6B2C"/>
    <w:rsid w:val="007E7029"/>
    <w:rsid w:val="007F3807"/>
    <w:rsid w:val="007F3B48"/>
    <w:rsid w:val="007F3D7C"/>
    <w:rsid w:val="007F411D"/>
    <w:rsid w:val="007F43FE"/>
    <w:rsid w:val="007F4AEE"/>
    <w:rsid w:val="007F615D"/>
    <w:rsid w:val="007F630C"/>
    <w:rsid w:val="007F6598"/>
    <w:rsid w:val="00800357"/>
    <w:rsid w:val="008009C4"/>
    <w:rsid w:val="00800D45"/>
    <w:rsid w:val="00802413"/>
    <w:rsid w:val="00802DA0"/>
    <w:rsid w:val="008050CB"/>
    <w:rsid w:val="00805DC1"/>
    <w:rsid w:val="0080603C"/>
    <w:rsid w:val="00806726"/>
    <w:rsid w:val="008075D8"/>
    <w:rsid w:val="0081023D"/>
    <w:rsid w:val="00811473"/>
    <w:rsid w:val="00811D4D"/>
    <w:rsid w:val="008126F5"/>
    <w:rsid w:val="00813AE6"/>
    <w:rsid w:val="008141FF"/>
    <w:rsid w:val="00814324"/>
    <w:rsid w:val="00814788"/>
    <w:rsid w:val="00815C81"/>
    <w:rsid w:val="00820252"/>
    <w:rsid w:val="00820659"/>
    <w:rsid w:val="00821422"/>
    <w:rsid w:val="00821BCD"/>
    <w:rsid w:val="0082201F"/>
    <w:rsid w:val="00822127"/>
    <w:rsid w:val="008222DC"/>
    <w:rsid w:val="00823A61"/>
    <w:rsid w:val="008247F8"/>
    <w:rsid w:val="00825FAD"/>
    <w:rsid w:val="008263DA"/>
    <w:rsid w:val="00827223"/>
    <w:rsid w:val="00827BAD"/>
    <w:rsid w:val="00827EF6"/>
    <w:rsid w:val="008301D2"/>
    <w:rsid w:val="00831A78"/>
    <w:rsid w:val="0083391F"/>
    <w:rsid w:val="00834A10"/>
    <w:rsid w:val="00834A5D"/>
    <w:rsid w:val="00835CA2"/>
    <w:rsid w:val="00836169"/>
    <w:rsid w:val="008379BD"/>
    <w:rsid w:val="00844BD0"/>
    <w:rsid w:val="0084560E"/>
    <w:rsid w:val="008457FA"/>
    <w:rsid w:val="008458D3"/>
    <w:rsid w:val="0084593A"/>
    <w:rsid w:val="00845B51"/>
    <w:rsid w:val="0084637C"/>
    <w:rsid w:val="00847387"/>
    <w:rsid w:val="00847CE1"/>
    <w:rsid w:val="00850554"/>
    <w:rsid w:val="0085079A"/>
    <w:rsid w:val="00852C3E"/>
    <w:rsid w:val="008550CE"/>
    <w:rsid w:val="008561C2"/>
    <w:rsid w:val="008570BE"/>
    <w:rsid w:val="00857882"/>
    <w:rsid w:val="008607BF"/>
    <w:rsid w:val="00861374"/>
    <w:rsid w:val="00861534"/>
    <w:rsid w:val="00862A46"/>
    <w:rsid w:val="00862D77"/>
    <w:rsid w:val="0086525A"/>
    <w:rsid w:val="0086626B"/>
    <w:rsid w:val="008665D2"/>
    <w:rsid w:val="00866C3E"/>
    <w:rsid w:val="008674D9"/>
    <w:rsid w:val="00870BCC"/>
    <w:rsid w:val="00871FAF"/>
    <w:rsid w:val="00872C94"/>
    <w:rsid w:val="00874C89"/>
    <w:rsid w:val="00875447"/>
    <w:rsid w:val="008762E8"/>
    <w:rsid w:val="0087639A"/>
    <w:rsid w:val="00877A28"/>
    <w:rsid w:val="0088163E"/>
    <w:rsid w:val="00882442"/>
    <w:rsid w:val="00882B32"/>
    <w:rsid w:val="008835DF"/>
    <w:rsid w:val="008839F7"/>
    <w:rsid w:val="0088496B"/>
    <w:rsid w:val="008877EF"/>
    <w:rsid w:val="008906EF"/>
    <w:rsid w:val="00891B8D"/>
    <w:rsid w:val="00891D99"/>
    <w:rsid w:val="00892284"/>
    <w:rsid w:val="00892C0D"/>
    <w:rsid w:val="00893C1A"/>
    <w:rsid w:val="0089438D"/>
    <w:rsid w:val="008955E6"/>
    <w:rsid w:val="00895E3A"/>
    <w:rsid w:val="00896795"/>
    <w:rsid w:val="008967D2"/>
    <w:rsid w:val="008968E0"/>
    <w:rsid w:val="0089736F"/>
    <w:rsid w:val="00897B66"/>
    <w:rsid w:val="008A1AF4"/>
    <w:rsid w:val="008A27BD"/>
    <w:rsid w:val="008A2A5B"/>
    <w:rsid w:val="008A390E"/>
    <w:rsid w:val="008A3B86"/>
    <w:rsid w:val="008A42CE"/>
    <w:rsid w:val="008A4CEB"/>
    <w:rsid w:val="008A56F2"/>
    <w:rsid w:val="008B00EF"/>
    <w:rsid w:val="008B16FF"/>
    <w:rsid w:val="008B18DF"/>
    <w:rsid w:val="008B25F9"/>
    <w:rsid w:val="008B2D9B"/>
    <w:rsid w:val="008B68AC"/>
    <w:rsid w:val="008B69F7"/>
    <w:rsid w:val="008B734D"/>
    <w:rsid w:val="008B7C1A"/>
    <w:rsid w:val="008C0288"/>
    <w:rsid w:val="008C05E0"/>
    <w:rsid w:val="008C06CC"/>
    <w:rsid w:val="008C0E55"/>
    <w:rsid w:val="008C17CA"/>
    <w:rsid w:val="008C2A29"/>
    <w:rsid w:val="008C2E71"/>
    <w:rsid w:val="008C5360"/>
    <w:rsid w:val="008C57AF"/>
    <w:rsid w:val="008C5C71"/>
    <w:rsid w:val="008C62F2"/>
    <w:rsid w:val="008C637F"/>
    <w:rsid w:val="008C6F3B"/>
    <w:rsid w:val="008C76C9"/>
    <w:rsid w:val="008C7F51"/>
    <w:rsid w:val="008D0FAD"/>
    <w:rsid w:val="008D30AF"/>
    <w:rsid w:val="008D33C8"/>
    <w:rsid w:val="008D3665"/>
    <w:rsid w:val="008D3F34"/>
    <w:rsid w:val="008D4CFF"/>
    <w:rsid w:val="008D5668"/>
    <w:rsid w:val="008D5EBC"/>
    <w:rsid w:val="008D6ADE"/>
    <w:rsid w:val="008D6F89"/>
    <w:rsid w:val="008D7AA0"/>
    <w:rsid w:val="008E1557"/>
    <w:rsid w:val="008E1AAD"/>
    <w:rsid w:val="008E2329"/>
    <w:rsid w:val="008E2504"/>
    <w:rsid w:val="008E3676"/>
    <w:rsid w:val="008E3886"/>
    <w:rsid w:val="008E38A9"/>
    <w:rsid w:val="008E45EB"/>
    <w:rsid w:val="008E4E67"/>
    <w:rsid w:val="008E5759"/>
    <w:rsid w:val="008E583C"/>
    <w:rsid w:val="008E5A9C"/>
    <w:rsid w:val="008E6F11"/>
    <w:rsid w:val="008E78BF"/>
    <w:rsid w:val="008E79C8"/>
    <w:rsid w:val="008F056A"/>
    <w:rsid w:val="008F15BE"/>
    <w:rsid w:val="008F15CC"/>
    <w:rsid w:val="008F1B9C"/>
    <w:rsid w:val="008F33BA"/>
    <w:rsid w:val="008F3454"/>
    <w:rsid w:val="008F5A49"/>
    <w:rsid w:val="008F600A"/>
    <w:rsid w:val="008F6401"/>
    <w:rsid w:val="00901E30"/>
    <w:rsid w:val="00901EFE"/>
    <w:rsid w:val="0090221C"/>
    <w:rsid w:val="00902856"/>
    <w:rsid w:val="00903E58"/>
    <w:rsid w:val="009046FC"/>
    <w:rsid w:val="00904CED"/>
    <w:rsid w:val="00905C6B"/>
    <w:rsid w:val="00905EC5"/>
    <w:rsid w:val="00906040"/>
    <w:rsid w:val="00906DFE"/>
    <w:rsid w:val="00910155"/>
    <w:rsid w:val="009103D3"/>
    <w:rsid w:val="009107A1"/>
    <w:rsid w:val="009111A3"/>
    <w:rsid w:val="00911A0A"/>
    <w:rsid w:val="00911F7B"/>
    <w:rsid w:val="009122B8"/>
    <w:rsid w:val="00914FF9"/>
    <w:rsid w:val="009151D4"/>
    <w:rsid w:val="00916129"/>
    <w:rsid w:val="0091614E"/>
    <w:rsid w:val="00916C39"/>
    <w:rsid w:val="009177CF"/>
    <w:rsid w:val="009207A5"/>
    <w:rsid w:val="009210E0"/>
    <w:rsid w:val="00921902"/>
    <w:rsid w:val="00922DC2"/>
    <w:rsid w:val="009235B7"/>
    <w:rsid w:val="0092508C"/>
    <w:rsid w:val="00926918"/>
    <w:rsid w:val="009269D5"/>
    <w:rsid w:val="00926A05"/>
    <w:rsid w:val="009273F1"/>
    <w:rsid w:val="00930B3D"/>
    <w:rsid w:val="00930C01"/>
    <w:rsid w:val="0093140F"/>
    <w:rsid w:val="00931414"/>
    <w:rsid w:val="0093221E"/>
    <w:rsid w:val="00932C6F"/>
    <w:rsid w:val="00933FEE"/>
    <w:rsid w:val="00942691"/>
    <w:rsid w:val="0094552A"/>
    <w:rsid w:val="009458A1"/>
    <w:rsid w:val="0094610E"/>
    <w:rsid w:val="009466DE"/>
    <w:rsid w:val="009468AD"/>
    <w:rsid w:val="00947806"/>
    <w:rsid w:val="00947F2F"/>
    <w:rsid w:val="0095210E"/>
    <w:rsid w:val="00955281"/>
    <w:rsid w:val="0095569E"/>
    <w:rsid w:val="00955BB4"/>
    <w:rsid w:val="00956DB3"/>
    <w:rsid w:val="009571FC"/>
    <w:rsid w:val="009572B1"/>
    <w:rsid w:val="009577D3"/>
    <w:rsid w:val="00957EA4"/>
    <w:rsid w:val="00960745"/>
    <w:rsid w:val="00961D17"/>
    <w:rsid w:val="009622D5"/>
    <w:rsid w:val="0096266C"/>
    <w:rsid w:val="00962D5C"/>
    <w:rsid w:val="00963567"/>
    <w:rsid w:val="00964BD4"/>
    <w:rsid w:val="00965AFB"/>
    <w:rsid w:val="00965EE8"/>
    <w:rsid w:val="009661B3"/>
    <w:rsid w:val="009668D0"/>
    <w:rsid w:val="00967261"/>
    <w:rsid w:val="0096798E"/>
    <w:rsid w:val="0097084B"/>
    <w:rsid w:val="00971CB6"/>
    <w:rsid w:val="00973A31"/>
    <w:rsid w:val="0097458E"/>
    <w:rsid w:val="00975127"/>
    <w:rsid w:val="009757E1"/>
    <w:rsid w:val="00975DAF"/>
    <w:rsid w:val="009773F7"/>
    <w:rsid w:val="00982180"/>
    <w:rsid w:val="00983D3E"/>
    <w:rsid w:val="0098407E"/>
    <w:rsid w:val="00984508"/>
    <w:rsid w:val="00985FFA"/>
    <w:rsid w:val="00986A41"/>
    <w:rsid w:val="00991110"/>
    <w:rsid w:val="00991228"/>
    <w:rsid w:val="00992B60"/>
    <w:rsid w:val="00992F16"/>
    <w:rsid w:val="00992F78"/>
    <w:rsid w:val="00994ABE"/>
    <w:rsid w:val="00994D26"/>
    <w:rsid w:val="009960D4"/>
    <w:rsid w:val="00996959"/>
    <w:rsid w:val="00997964"/>
    <w:rsid w:val="00997A1E"/>
    <w:rsid w:val="009A0C7B"/>
    <w:rsid w:val="009A2408"/>
    <w:rsid w:val="009A2D3A"/>
    <w:rsid w:val="009A4867"/>
    <w:rsid w:val="009A57A1"/>
    <w:rsid w:val="009A6586"/>
    <w:rsid w:val="009A6FFB"/>
    <w:rsid w:val="009A717C"/>
    <w:rsid w:val="009A7AF9"/>
    <w:rsid w:val="009B05F3"/>
    <w:rsid w:val="009B16A2"/>
    <w:rsid w:val="009B16B6"/>
    <w:rsid w:val="009B17CD"/>
    <w:rsid w:val="009B19CA"/>
    <w:rsid w:val="009B1B04"/>
    <w:rsid w:val="009B2E12"/>
    <w:rsid w:val="009B39A7"/>
    <w:rsid w:val="009B45C4"/>
    <w:rsid w:val="009B492B"/>
    <w:rsid w:val="009B4D64"/>
    <w:rsid w:val="009B5E82"/>
    <w:rsid w:val="009B75BD"/>
    <w:rsid w:val="009C02F0"/>
    <w:rsid w:val="009C2086"/>
    <w:rsid w:val="009C2208"/>
    <w:rsid w:val="009C559D"/>
    <w:rsid w:val="009C5F31"/>
    <w:rsid w:val="009C650D"/>
    <w:rsid w:val="009C6B7C"/>
    <w:rsid w:val="009C74B0"/>
    <w:rsid w:val="009C7676"/>
    <w:rsid w:val="009C790E"/>
    <w:rsid w:val="009D02D6"/>
    <w:rsid w:val="009D0BDB"/>
    <w:rsid w:val="009D0C65"/>
    <w:rsid w:val="009D0CF9"/>
    <w:rsid w:val="009D1A68"/>
    <w:rsid w:val="009D243C"/>
    <w:rsid w:val="009D3B12"/>
    <w:rsid w:val="009D3B6A"/>
    <w:rsid w:val="009D512E"/>
    <w:rsid w:val="009D534F"/>
    <w:rsid w:val="009D543B"/>
    <w:rsid w:val="009D632B"/>
    <w:rsid w:val="009E09C0"/>
    <w:rsid w:val="009E0ADE"/>
    <w:rsid w:val="009E424B"/>
    <w:rsid w:val="009E5DCB"/>
    <w:rsid w:val="009E6504"/>
    <w:rsid w:val="009E6654"/>
    <w:rsid w:val="009E67D5"/>
    <w:rsid w:val="009E6AB5"/>
    <w:rsid w:val="009E7481"/>
    <w:rsid w:val="009F0CD9"/>
    <w:rsid w:val="009F0F8B"/>
    <w:rsid w:val="009F1DD4"/>
    <w:rsid w:val="009F1E81"/>
    <w:rsid w:val="009F1F79"/>
    <w:rsid w:val="009F2AF9"/>
    <w:rsid w:val="009F2D92"/>
    <w:rsid w:val="009F3183"/>
    <w:rsid w:val="009F45FB"/>
    <w:rsid w:val="009F49BA"/>
    <w:rsid w:val="009F50BE"/>
    <w:rsid w:val="009F5C6D"/>
    <w:rsid w:val="009F6254"/>
    <w:rsid w:val="009F67CA"/>
    <w:rsid w:val="009F7F2C"/>
    <w:rsid w:val="00A002BA"/>
    <w:rsid w:val="00A019C2"/>
    <w:rsid w:val="00A01D71"/>
    <w:rsid w:val="00A0209C"/>
    <w:rsid w:val="00A031FF"/>
    <w:rsid w:val="00A03C55"/>
    <w:rsid w:val="00A048C2"/>
    <w:rsid w:val="00A070B6"/>
    <w:rsid w:val="00A102C8"/>
    <w:rsid w:val="00A1146F"/>
    <w:rsid w:val="00A11779"/>
    <w:rsid w:val="00A12590"/>
    <w:rsid w:val="00A12B36"/>
    <w:rsid w:val="00A12F92"/>
    <w:rsid w:val="00A13DB4"/>
    <w:rsid w:val="00A14320"/>
    <w:rsid w:val="00A14A12"/>
    <w:rsid w:val="00A1503C"/>
    <w:rsid w:val="00A169BC"/>
    <w:rsid w:val="00A16D55"/>
    <w:rsid w:val="00A203E7"/>
    <w:rsid w:val="00A22D55"/>
    <w:rsid w:val="00A23C37"/>
    <w:rsid w:val="00A23DAC"/>
    <w:rsid w:val="00A25249"/>
    <w:rsid w:val="00A257B6"/>
    <w:rsid w:val="00A25F51"/>
    <w:rsid w:val="00A2633A"/>
    <w:rsid w:val="00A26967"/>
    <w:rsid w:val="00A26EBC"/>
    <w:rsid w:val="00A27709"/>
    <w:rsid w:val="00A27938"/>
    <w:rsid w:val="00A27F9C"/>
    <w:rsid w:val="00A303F5"/>
    <w:rsid w:val="00A3181D"/>
    <w:rsid w:val="00A32986"/>
    <w:rsid w:val="00A32BCD"/>
    <w:rsid w:val="00A33B10"/>
    <w:rsid w:val="00A35FBF"/>
    <w:rsid w:val="00A36616"/>
    <w:rsid w:val="00A36DC6"/>
    <w:rsid w:val="00A3706F"/>
    <w:rsid w:val="00A41A5F"/>
    <w:rsid w:val="00A41BF6"/>
    <w:rsid w:val="00A41F2D"/>
    <w:rsid w:val="00A421E5"/>
    <w:rsid w:val="00A42E0D"/>
    <w:rsid w:val="00A42FB8"/>
    <w:rsid w:val="00A4351F"/>
    <w:rsid w:val="00A43886"/>
    <w:rsid w:val="00A43BFC"/>
    <w:rsid w:val="00A43C11"/>
    <w:rsid w:val="00A44FB6"/>
    <w:rsid w:val="00A45F0E"/>
    <w:rsid w:val="00A51025"/>
    <w:rsid w:val="00A51B06"/>
    <w:rsid w:val="00A52B42"/>
    <w:rsid w:val="00A535A2"/>
    <w:rsid w:val="00A54BBC"/>
    <w:rsid w:val="00A55023"/>
    <w:rsid w:val="00A55434"/>
    <w:rsid w:val="00A56533"/>
    <w:rsid w:val="00A569BA"/>
    <w:rsid w:val="00A57602"/>
    <w:rsid w:val="00A57B85"/>
    <w:rsid w:val="00A60268"/>
    <w:rsid w:val="00A60CD8"/>
    <w:rsid w:val="00A61B94"/>
    <w:rsid w:val="00A62434"/>
    <w:rsid w:val="00A63172"/>
    <w:rsid w:val="00A635F8"/>
    <w:rsid w:val="00A63B05"/>
    <w:rsid w:val="00A63E4C"/>
    <w:rsid w:val="00A63EF9"/>
    <w:rsid w:val="00A653FD"/>
    <w:rsid w:val="00A66062"/>
    <w:rsid w:val="00A660A3"/>
    <w:rsid w:val="00A71046"/>
    <w:rsid w:val="00A710C4"/>
    <w:rsid w:val="00A7145E"/>
    <w:rsid w:val="00A7273A"/>
    <w:rsid w:val="00A72848"/>
    <w:rsid w:val="00A72ABD"/>
    <w:rsid w:val="00A73591"/>
    <w:rsid w:val="00A74F1C"/>
    <w:rsid w:val="00A75524"/>
    <w:rsid w:val="00A75847"/>
    <w:rsid w:val="00A77BDF"/>
    <w:rsid w:val="00A80105"/>
    <w:rsid w:val="00A807DD"/>
    <w:rsid w:val="00A818ED"/>
    <w:rsid w:val="00A8226D"/>
    <w:rsid w:val="00A8311B"/>
    <w:rsid w:val="00A832BF"/>
    <w:rsid w:val="00A833EE"/>
    <w:rsid w:val="00A839C3"/>
    <w:rsid w:val="00A85700"/>
    <w:rsid w:val="00A861C6"/>
    <w:rsid w:val="00A86722"/>
    <w:rsid w:val="00A86E77"/>
    <w:rsid w:val="00A90C81"/>
    <w:rsid w:val="00A911E3"/>
    <w:rsid w:val="00A91CA2"/>
    <w:rsid w:val="00A91D17"/>
    <w:rsid w:val="00A92272"/>
    <w:rsid w:val="00A933D0"/>
    <w:rsid w:val="00A93526"/>
    <w:rsid w:val="00A95000"/>
    <w:rsid w:val="00A96305"/>
    <w:rsid w:val="00A96526"/>
    <w:rsid w:val="00A969E1"/>
    <w:rsid w:val="00A96ECF"/>
    <w:rsid w:val="00A9787E"/>
    <w:rsid w:val="00AA00B4"/>
    <w:rsid w:val="00AA168A"/>
    <w:rsid w:val="00AA2384"/>
    <w:rsid w:val="00AA3237"/>
    <w:rsid w:val="00AA4625"/>
    <w:rsid w:val="00AA5095"/>
    <w:rsid w:val="00AA5C9F"/>
    <w:rsid w:val="00AA6D61"/>
    <w:rsid w:val="00AA7AC1"/>
    <w:rsid w:val="00AB0322"/>
    <w:rsid w:val="00AB13D5"/>
    <w:rsid w:val="00AB23A7"/>
    <w:rsid w:val="00AB2776"/>
    <w:rsid w:val="00AB292B"/>
    <w:rsid w:val="00AB2CE5"/>
    <w:rsid w:val="00AB4C1B"/>
    <w:rsid w:val="00AB532B"/>
    <w:rsid w:val="00AB5DCE"/>
    <w:rsid w:val="00AB70FD"/>
    <w:rsid w:val="00AC18B7"/>
    <w:rsid w:val="00AC3A7E"/>
    <w:rsid w:val="00AC3EC7"/>
    <w:rsid w:val="00AC4C2F"/>
    <w:rsid w:val="00AC5252"/>
    <w:rsid w:val="00AC5E86"/>
    <w:rsid w:val="00AC767B"/>
    <w:rsid w:val="00AD03CE"/>
    <w:rsid w:val="00AD0E57"/>
    <w:rsid w:val="00AD176E"/>
    <w:rsid w:val="00AD2044"/>
    <w:rsid w:val="00AD21CB"/>
    <w:rsid w:val="00AD266D"/>
    <w:rsid w:val="00AD2794"/>
    <w:rsid w:val="00AD4251"/>
    <w:rsid w:val="00AD66A7"/>
    <w:rsid w:val="00AD6C94"/>
    <w:rsid w:val="00AE0BAB"/>
    <w:rsid w:val="00AE0E3B"/>
    <w:rsid w:val="00AE1780"/>
    <w:rsid w:val="00AE3058"/>
    <w:rsid w:val="00AE32E0"/>
    <w:rsid w:val="00AE45C3"/>
    <w:rsid w:val="00AE4A1B"/>
    <w:rsid w:val="00AE4EB1"/>
    <w:rsid w:val="00AE5488"/>
    <w:rsid w:val="00AE5705"/>
    <w:rsid w:val="00AE5827"/>
    <w:rsid w:val="00AE5B2E"/>
    <w:rsid w:val="00AE6D06"/>
    <w:rsid w:val="00AE7926"/>
    <w:rsid w:val="00AF2391"/>
    <w:rsid w:val="00AF2820"/>
    <w:rsid w:val="00AF4D39"/>
    <w:rsid w:val="00AF4E56"/>
    <w:rsid w:val="00AF559B"/>
    <w:rsid w:val="00AF6193"/>
    <w:rsid w:val="00AF67C7"/>
    <w:rsid w:val="00AF691D"/>
    <w:rsid w:val="00B02125"/>
    <w:rsid w:val="00B03001"/>
    <w:rsid w:val="00B03693"/>
    <w:rsid w:val="00B04BD3"/>
    <w:rsid w:val="00B07609"/>
    <w:rsid w:val="00B10D05"/>
    <w:rsid w:val="00B10E98"/>
    <w:rsid w:val="00B1103E"/>
    <w:rsid w:val="00B11385"/>
    <w:rsid w:val="00B11D57"/>
    <w:rsid w:val="00B12D6F"/>
    <w:rsid w:val="00B14D94"/>
    <w:rsid w:val="00B14FA6"/>
    <w:rsid w:val="00B16BD5"/>
    <w:rsid w:val="00B17107"/>
    <w:rsid w:val="00B17C68"/>
    <w:rsid w:val="00B20648"/>
    <w:rsid w:val="00B21DEA"/>
    <w:rsid w:val="00B21EC8"/>
    <w:rsid w:val="00B223F3"/>
    <w:rsid w:val="00B228B8"/>
    <w:rsid w:val="00B23693"/>
    <w:rsid w:val="00B23F0A"/>
    <w:rsid w:val="00B241DD"/>
    <w:rsid w:val="00B24955"/>
    <w:rsid w:val="00B2556D"/>
    <w:rsid w:val="00B25CF4"/>
    <w:rsid w:val="00B2636D"/>
    <w:rsid w:val="00B2639B"/>
    <w:rsid w:val="00B2730C"/>
    <w:rsid w:val="00B30D65"/>
    <w:rsid w:val="00B31BD8"/>
    <w:rsid w:val="00B32670"/>
    <w:rsid w:val="00B33043"/>
    <w:rsid w:val="00B33BC0"/>
    <w:rsid w:val="00B34CB5"/>
    <w:rsid w:val="00B3508B"/>
    <w:rsid w:val="00B41A0F"/>
    <w:rsid w:val="00B41AEF"/>
    <w:rsid w:val="00B42158"/>
    <w:rsid w:val="00B4239F"/>
    <w:rsid w:val="00B4422B"/>
    <w:rsid w:val="00B44533"/>
    <w:rsid w:val="00B4472E"/>
    <w:rsid w:val="00B44A0F"/>
    <w:rsid w:val="00B45A6F"/>
    <w:rsid w:val="00B46C43"/>
    <w:rsid w:val="00B46F38"/>
    <w:rsid w:val="00B503E3"/>
    <w:rsid w:val="00B531F9"/>
    <w:rsid w:val="00B53402"/>
    <w:rsid w:val="00B5567D"/>
    <w:rsid w:val="00B56835"/>
    <w:rsid w:val="00B56B77"/>
    <w:rsid w:val="00B571EC"/>
    <w:rsid w:val="00B57B69"/>
    <w:rsid w:val="00B601FB"/>
    <w:rsid w:val="00B608DA"/>
    <w:rsid w:val="00B615D3"/>
    <w:rsid w:val="00B61FE3"/>
    <w:rsid w:val="00B65ECA"/>
    <w:rsid w:val="00B66AAF"/>
    <w:rsid w:val="00B70B25"/>
    <w:rsid w:val="00B70BC4"/>
    <w:rsid w:val="00B71225"/>
    <w:rsid w:val="00B71867"/>
    <w:rsid w:val="00B71B8F"/>
    <w:rsid w:val="00B738F7"/>
    <w:rsid w:val="00B751E7"/>
    <w:rsid w:val="00B7531C"/>
    <w:rsid w:val="00B7584C"/>
    <w:rsid w:val="00B75BAA"/>
    <w:rsid w:val="00B75F7E"/>
    <w:rsid w:val="00B76C93"/>
    <w:rsid w:val="00B80080"/>
    <w:rsid w:val="00B80712"/>
    <w:rsid w:val="00B84B0E"/>
    <w:rsid w:val="00B85953"/>
    <w:rsid w:val="00B87230"/>
    <w:rsid w:val="00B874EC"/>
    <w:rsid w:val="00B877F0"/>
    <w:rsid w:val="00B90B2B"/>
    <w:rsid w:val="00B91D61"/>
    <w:rsid w:val="00B91F85"/>
    <w:rsid w:val="00B93308"/>
    <w:rsid w:val="00B9559A"/>
    <w:rsid w:val="00B95989"/>
    <w:rsid w:val="00B96607"/>
    <w:rsid w:val="00B966E5"/>
    <w:rsid w:val="00B97484"/>
    <w:rsid w:val="00BA0090"/>
    <w:rsid w:val="00BA041C"/>
    <w:rsid w:val="00BA0EA3"/>
    <w:rsid w:val="00BA3224"/>
    <w:rsid w:val="00BA3337"/>
    <w:rsid w:val="00BA4F8D"/>
    <w:rsid w:val="00BA4F8F"/>
    <w:rsid w:val="00BA5531"/>
    <w:rsid w:val="00BA669D"/>
    <w:rsid w:val="00BA70C0"/>
    <w:rsid w:val="00BA7B12"/>
    <w:rsid w:val="00BB02E9"/>
    <w:rsid w:val="00BB0405"/>
    <w:rsid w:val="00BB0AF0"/>
    <w:rsid w:val="00BB1427"/>
    <w:rsid w:val="00BB239D"/>
    <w:rsid w:val="00BB26F3"/>
    <w:rsid w:val="00BB2C26"/>
    <w:rsid w:val="00BB2DFA"/>
    <w:rsid w:val="00BB3320"/>
    <w:rsid w:val="00BB3749"/>
    <w:rsid w:val="00BB43B5"/>
    <w:rsid w:val="00BB44AD"/>
    <w:rsid w:val="00BB524B"/>
    <w:rsid w:val="00BB57E5"/>
    <w:rsid w:val="00BB6AD0"/>
    <w:rsid w:val="00BB74D5"/>
    <w:rsid w:val="00BC1DB9"/>
    <w:rsid w:val="00BC2608"/>
    <w:rsid w:val="00BC2BA2"/>
    <w:rsid w:val="00BC31CF"/>
    <w:rsid w:val="00BC35AD"/>
    <w:rsid w:val="00BC4890"/>
    <w:rsid w:val="00BC4F4B"/>
    <w:rsid w:val="00BC513D"/>
    <w:rsid w:val="00BC703E"/>
    <w:rsid w:val="00BC79F0"/>
    <w:rsid w:val="00BC7F87"/>
    <w:rsid w:val="00BC7F95"/>
    <w:rsid w:val="00BD0A6D"/>
    <w:rsid w:val="00BD1366"/>
    <w:rsid w:val="00BD1D1B"/>
    <w:rsid w:val="00BD37B5"/>
    <w:rsid w:val="00BD44EF"/>
    <w:rsid w:val="00BD70C5"/>
    <w:rsid w:val="00BD7345"/>
    <w:rsid w:val="00BE0262"/>
    <w:rsid w:val="00BE0355"/>
    <w:rsid w:val="00BE0D71"/>
    <w:rsid w:val="00BE1467"/>
    <w:rsid w:val="00BE2BF3"/>
    <w:rsid w:val="00BE38DF"/>
    <w:rsid w:val="00BE40CE"/>
    <w:rsid w:val="00BE5C0B"/>
    <w:rsid w:val="00BE5D42"/>
    <w:rsid w:val="00BE6B88"/>
    <w:rsid w:val="00BF0045"/>
    <w:rsid w:val="00BF1D11"/>
    <w:rsid w:val="00BF1FE4"/>
    <w:rsid w:val="00BF4F68"/>
    <w:rsid w:val="00BF5A42"/>
    <w:rsid w:val="00BF5B9D"/>
    <w:rsid w:val="00BF66E9"/>
    <w:rsid w:val="00BF6A3E"/>
    <w:rsid w:val="00C0025C"/>
    <w:rsid w:val="00C00566"/>
    <w:rsid w:val="00C00DE2"/>
    <w:rsid w:val="00C00E89"/>
    <w:rsid w:val="00C0208F"/>
    <w:rsid w:val="00C0249D"/>
    <w:rsid w:val="00C02AFE"/>
    <w:rsid w:val="00C03203"/>
    <w:rsid w:val="00C03B91"/>
    <w:rsid w:val="00C03C51"/>
    <w:rsid w:val="00C04FA8"/>
    <w:rsid w:val="00C05EFC"/>
    <w:rsid w:val="00C06743"/>
    <w:rsid w:val="00C07501"/>
    <w:rsid w:val="00C101EF"/>
    <w:rsid w:val="00C12C87"/>
    <w:rsid w:val="00C13247"/>
    <w:rsid w:val="00C1347C"/>
    <w:rsid w:val="00C13520"/>
    <w:rsid w:val="00C14DA4"/>
    <w:rsid w:val="00C20D9E"/>
    <w:rsid w:val="00C21241"/>
    <w:rsid w:val="00C22AF0"/>
    <w:rsid w:val="00C232A2"/>
    <w:rsid w:val="00C23E4E"/>
    <w:rsid w:val="00C246B8"/>
    <w:rsid w:val="00C2495C"/>
    <w:rsid w:val="00C25098"/>
    <w:rsid w:val="00C259A6"/>
    <w:rsid w:val="00C25F68"/>
    <w:rsid w:val="00C26287"/>
    <w:rsid w:val="00C262ED"/>
    <w:rsid w:val="00C26B98"/>
    <w:rsid w:val="00C27BD3"/>
    <w:rsid w:val="00C30964"/>
    <w:rsid w:val="00C30C4F"/>
    <w:rsid w:val="00C30E5A"/>
    <w:rsid w:val="00C3150B"/>
    <w:rsid w:val="00C32FDF"/>
    <w:rsid w:val="00C3310A"/>
    <w:rsid w:val="00C33519"/>
    <w:rsid w:val="00C33ED0"/>
    <w:rsid w:val="00C34C55"/>
    <w:rsid w:val="00C37048"/>
    <w:rsid w:val="00C370F7"/>
    <w:rsid w:val="00C406EA"/>
    <w:rsid w:val="00C43BAB"/>
    <w:rsid w:val="00C45545"/>
    <w:rsid w:val="00C45CE5"/>
    <w:rsid w:val="00C476E3"/>
    <w:rsid w:val="00C47ACF"/>
    <w:rsid w:val="00C50E7E"/>
    <w:rsid w:val="00C53DF4"/>
    <w:rsid w:val="00C55802"/>
    <w:rsid w:val="00C55FD9"/>
    <w:rsid w:val="00C55FE7"/>
    <w:rsid w:val="00C56883"/>
    <w:rsid w:val="00C571C5"/>
    <w:rsid w:val="00C57243"/>
    <w:rsid w:val="00C60BEF"/>
    <w:rsid w:val="00C6186A"/>
    <w:rsid w:val="00C622D8"/>
    <w:rsid w:val="00C625B7"/>
    <w:rsid w:val="00C63094"/>
    <w:rsid w:val="00C645AB"/>
    <w:rsid w:val="00C64CBB"/>
    <w:rsid w:val="00C65600"/>
    <w:rsid w:val="00C65FDC"/>
    <w:rsid w:val="00C677B3"/>
    <w:rsid w:val="00C700FA"/>
    <w:rsid w:val="00C71911"/>
    <w:rsid w:val="00C719E4"/>
    <w:rsid w:val="00C7226E"/>
    <w:rsid w:val="00C733AC"/>
    <w:rsid w:val="00C73ABC"/>
    <w:rsid w:val="00C73D07"/>
    <w:rsid w:val="00C74270"/>
    <w:rsid w:val="00C75A57"/>
    <w:rsid w:val="00C763C7"/>
    <w:rsid w:val="00C76DA9"/>
    <w:rsid w:val="00C80162"/>
    <w:rsid w:val="00C81137"/>
    <w:rsid w:val="00C819FE"/>
    <w:rsid w:val="00C82707"/>
    <w:rsid w:val="00C83AC6"/>
    <w:rsid w:val="00C84391"/>
    <w:rsid w:val="00C84748"/>
    <w:rsid w:val="00C85907"/>
    <w:rsid w:val="00C85CB6"/>
    <w:rsid w:val="00C85D02"/>
    <w:rsid w:val="00C860D2"/>
    <w:rsid w:val="00C865CC"/>
    <w:rsid w:val="00C87107"/>
    <w:rsid w:val="00C87E7D"/>
    <w:rsid w:val="00C9072A"/>
    <w:rsid w:val="00C91B15"/>
    <w:rsid w:val="00C91CC7"/>
    <w:rsid w:val="00C936FA"/>
    <w:rsid w:val="00C95E71"/>
    <w:rsid w:val="00C963B4"/>
    <w:rsid w:val="00CA02D0"/>
    <w:rsid w:val="00CA0704"/>
    <w:rsid w:val="00CA0CB1"/>
    <w:rsid w:val="00CA0FB8"/>
    <w:rsid w:val="00CA12C0"/>
    <w:rsid w:val="00CA1C21"/>
    <w:rsid w:val="00CA41DE"/>
    <w:rsid w:val="00CA52E7"/>
    <w:rsid w:val="00CA5F1F"/>
    <w:rsid w:val="00CA60A8"/>
    <w:rsid w:val="00CA6463"/>
    <w:rsid w:val="00CA75B5"/>
    <w:rsid w:val="00CB1431"/>
    <w:rsid w:val="00CB2529"/>
    <w:rsid w:val="00CB4176"/>
    <w:rsid w:val="00CB44E7"/>
    <w:rsid w:val="00CB4533"/>
    <w:rsid w:val="00CB4914"/>
    <w:rsid w:val="00CB64A9"/>
    <w:rsid w:val="00CC0986"/>
    <w:rsid w:val="00CC136F"/>
    <w:rsid w:val="00CC1F24"/>
    <w:rsid w:val="00CC2A5C"/>
    <w:rsid w:val="00CC2E3F"/>
    <w:rsid w:val="00CC3E40"/>
    <w:rsid w:val="00CC59B6"/>
    <w:rsid w:val="00CC5E76"/>
    <w:rsid w:val="00CC6EBE"/>
    <w:rsid w:val="00CC7BBF"/>
    <w:rsid w:val="00CD0F72"/>
    <w:rsid w:val="00CD3698"/>
    <w:rsid w:val="00CD3CC9"/>
    <w:rsid w:val="00CD40B5"/>
    <w:rsid w:val="00CD4D79"/>
    <w:rsid w:val="00CD4D99"/>
    <w:rsid w:val="00CD557C"/>
    <w:rsid w:val="00CD592A"/>
    <w:rsid w:val="00CD6881"/>
    <w:rsid w:val="00CE055C"/>
    <w:rsid w:val="00CE0D45"/>
    <w:rsid w:val="00CE0E1F"/>
    <w:rsid w:val="00CE306B"/>
    <w:rsid w:val="00CE4037"/>
    <w:rsid w:val="00CE55E6"/>
    <w:rsid w:val="00CE5F35"/>
    <w:rsid w:val="00CF02B9"/>
    <w:rsid w:val="00CF0386"/>
    <w:rsid w:val="00CF0DB8"/>
    <w:rsid w:val="00CF1100"/>
    <w:rsid w:val="00CF1D94"/>
    <w:rsid w:val="00CF4239"/>
    <w:rsid w:val="00CF5452"/>
    <w:rsid w:val="00CF56B7"/>
    <w:rsid w:val="00CF56E9"/>
    <w:rsid w:val="00CF5A50"/>
    <w:rsid w:val="00CF5B21"/>
    <w:rsid w:val="00CF5DE0"/>
    <w:rsid w:val="00CF73DE"/>
    <w:rsid w:val="00CF774A"/>
    <w:rsid w:val="00D006F3"/>
    <w:rsid w:val="00D0217E"/>
    <w:rsid w:val="00D02D6D"/>
    <w:rsid w:val="00D02FD7"/>
    <w:rsid w:val="00D032A3"/>
    <w:rsid w:val="00D0362A"/>
    <w:rsid w:val="00D062FA"/>
    <w:rsid w:val="00D06614"/>
    <w:rsid w:val="00D079D4"/>
    <w:rsid w:val="00D07C42"/>
    <w:rsid w:val="00D07DC1"/>
    <w:rsid w:val="00D101E8"/>
    <w:rsid w:val="00D106C1"/>
    <w:rsid w:val="00D10B69"/>
    <w:rsid w:val="00D110DA"/>
    <w:rsid w:val="00D1114B"/>
    <w:rsid w:val="00D1142D"/>
    <w:rsid w:val="00D11C9F"/>
    <w:rsid w:val="00D12C0E"/>
    <w:rsid w:val="00D13825"/>
    <w:rsid w:val="00D14278"/>
    <w:rsid w:val="00D14604"/>
    <w:rsid w:val="00D14684"/>
    <w:rsid w:val="00D16A31"/>
    <w:rsid w:val="00D1755A"/>
    <w:rsid w:val="00D177AC"/>
    <w:rsid w:val="00D17F5A"/>
    <w:rsid w:val="00D2033A"/>
    <w:rsid w:val="00D20756"/>
    <w:rsid w:val="00D21835"/>
    <w:rsid w:val="00D21BFF"/>
    <w:rsid w:val="00D2261C"/>
    <w:rsid w:val="00D2299F"/>
    <w:rsid w:val="00D229E2"/>
    <w:rsid w:val="00D22D2F"/>
    <w:rsid w:val="00D24146"/>
    <w:rsid w:val="00D254DC"/>
    <w:rsid w:val="00D25CED"/>
    <w:rsid w:val="00D25F31"/>
    <w:rsid w:val="00D276DF"/>
    <w:rsid w:val="00D305B9"/>
    <w:rsid w:val="00D3078C"/>
    <w:rsid w:val="00D30FF8"/>
    <w:rsid w:val="00D33E01"/>
    <w:rsid w:val="00D362AD"/>
    <w:rsid w:val="00D3653C"/>
    <w:rsid w:val="00D4054F"/>
    <w:rsid w:val="00D40B56"/>
    <w:rsid w:val="00D40D23"/>
    <w:rsid w:val="00D41E94"/>
    <w:rsid w:val="00D41EE6"/>
    <w:rsid w:val="00D41F90"/>
    <w:rsid w:val="00D420C4"/>
    <w:rsid w:val="00D42EFF"/>
    <w:rsid w:val="00D43ECC"/>
    <w:rsid w:val="00D44F39"/>
    <w:rsid w:val="00D46D6A"/>
    <w:rsid w:val="00D47D5A"/>
    <w:rsid w:val="00D503DF"/>
    <w:rsid w:val="00D50DB9"/>
    <w:rsid w:val="00D50E0C"/>
    <w:rsid w:val="00D5134F"/>
    <w:rsid w:val="00D52634"/>
    <w:rsid w:val="00D5542D"/>
    <w:rsid w:val="00D557AD"/>
    <w:rsid w:val="00D56D1C"/>
    <w:rsid w:val="00D608E7"/>
    <w:rsid w:val="00D60DEF"/>
    <w:rsid w:val="00D6157F"/>
    <w:rsid w:val="00D62B62"/>
    <w:rsid w:val="00D64385"/>
    <w:rsid w:val="00D6688E"/>
    <w:rsid w:val="00D67317"/>
    <w:rsid w:val="00D67E3F"/>
    <w:rsid w:val="00D70764"/>
    <w:rsid w:val="00D726A8"/>
    <w:rsid w:val="00D72BD9"/>
    <w:rsid w:val="00D73906"/>
    <w:rsid w:val="00D749CD"/>
    <w:rsid w:val="00D74FB0"/>
    <w:rsid w:val="00D76A6F"/>
    <w:rsid w:val="00D77A92"/>
    <w:rsid w:val="00D81CCA"/>
    <w:rsid w:val="00D8308C"/>
    <w:rsid w:val="00D8338A"/>
    <w:rsid w:val="00D83460"/>
    <w:rsid w:val="00D84018"/>
    <w:rsid w:val="00D84A6C"/>
    <w:rsid w:val="00D85265"/>
    <w:rsid w:val="00D85543"/>
    <w:rsid w:val="00D85654"/>
    <w:rsid w:val="00D90B32"/>
    <w:rsid w:val="00D91903"/>
    <w:rsid w:val="00D91D1E"/>
    <w:rsid w:val="00D92F8F"/>
    <w:rsid w:val="00D93351"/>
    <w:rsid w:val="00D94D6B"/>
    <w:rsid w:val="00D94E49"/>
    <w:rsid w:val="00D95507"/>
    <w:rsid w:val="00D95BB5"/>
    <w:rsid w:val="00D968A0"/>
    <w:rsid w:val="00D96F82"/>
    <w:rsid w:val="00D97247"/>
    <w:rsid w:val="00D9750A"/>
    <w:rsid w:val="00DA06BA"/>
    <w:rsid w:val="00DA0908"/>
    <w:rsid w:val="00DA1C87"/>
    <w:rsid w:val="00DA2981"/>
    <w:rsid w:val="00DA2D46"/>
    <w:rsid w:val="00DA2F5F"/>
    <w:rsid w:val="00DA3F64"/>
    <w:rsid w:val="00DA52B4"/>
    <w:rsid w:val="00DA74E0"/>
    <w:rsid w:val="00DB08B2"/>
    <w:rsid w:val="00DB0AE2"/>
    <w:rsid w:val="00DC0C77"/>
    <w:rsid w:val="00DC21E8"/>
    <w:rsid w:val="00DC23E3"/>
    <w:rsid w:val="00DC32D1"/>
    <w:rsid w:val="00DC32DB"/>
    <w:rsid w:val="00DC3750"/>
    <w:rsid w:val="00DC4630"/>
    <w:rsid w:val="00DC60C0"/>
    <w:rsid w:val="00DC735D"/>
    <w:rsid w:val="00DD073D"/>
    <w:rsid w:val="00DD0C8D"/>
    <w:rsid w:val="00DD190B"/>
    <w:rsid w:val="00DD21DF"/>
    <w:rsid w:val="00DD2B5A"/>
    <w:rsid w:val="00DD2C11"/>
    <w:rsid w:val="00DD39F2"/>
    <w:rsid w:val="00DD5912"/>
    <w:rsid w:val="00DD5D1F"/>
    <w:rsid w:val="00DE10C5"/>
    <w:rsid w:val="00DE1731"/>
    <w:rsid w:val="00DE193F"/>
    <w:rsid w:val="00DE2B91"/>
    <w:rsid w:val="00DE32E0"/>
    <w:rsid w:val="00DE49F0"/>
    <w:rsid w:val="00DE529E"/>
    <w:rsid w:val="00DE569C"/>
    <w:rsid w:val="00DE5DEC"/>
    <w:rsid w:val="00DE6286"/>
    <w:rsid w:val="00DE7F4A"/>
    <w:rsid w:val="00DF08F8"/>
    <w:rsid w:val="00DF1D7D"/>
    <w:rsid w:val="00DF243F"/>
    <w:rsid w:val="00DF267C"/>
    <w:rsid w:val="00DF289A"/>
    <w:rsid w:val="00DF2CF2"/>
    <w:rsid w:val="00DF358F"/>
    <w:rsid w:val="00DF3CDD"/>
    <w:rsid w:val="00DF3D3D"/>
    <w:rsid w:val="00DF4E68"/>
    <w:rsid w:val="00DF5D8F"/>
    <w:rsid w:val="00DF6400"/>
    <w:rsid w:val="00DF685F"/>
    <w:rsid w:val="00DF6A69"/>
    <w:rsid w:val="00DF6A6B"/>
    <w:rsid w:val="00DF753C"/>
    <w:rsid w:val="00DF78BB"/>
    <w:rsid w:val="00E0093A"/>
    <w:rsid w:val="00E009DB"/>
    <w:rsid w:val="00E02806"/>
    <w:rsid w:val="00E030D9"/>
    <w:rsid w:val="00E04901"/>
    <w:rsid w:val="00E04BBB"/>
    <w:rsid w:val="00E05367"/>
    <w:rsid w:val="00E05F05"/>
    <w:rsid w:val="00E06532"/>
    <w:rsid w:val="00E066E9"/>
    <w:rsid w:val="00E101CD"/>
    <w:rsid w:val="00E11456"/>
    <w:rsid w:val="00E14544"/>
    <w:rsid w:val="00E145FA"/>
    <w:rsid w:val="00E14E16"/>
    <w:rsid w:val="00E16050"/>
    <w:rsid w:val="00E16398"/>
    <w:rsid w:val="00E205A2"/>
    <w:rsid w:val="00E216BF"/>
    <w:rsid w:val="00E229FF"/>
    <w:rsid w:val="00E23C37"/>
    <w:rsid w:val="00E241C5"/>
    <w:rsid w:val="00E246A7"/>
    <w:rsid w:val="00E24832"/>
    <w:rsid w:val="00E253BF"/>
    <w:rsid w:val="00E25AC4"/>
    <w:rsid w:val="00E2640F"/>
    <w:rsid w:val="00E2684C"/>
    <w:rsid w:val="00E2733F"/>
    <w:rsid w:val="00E30A75"/>
    <w:rsid w:val="00E31D8C"/>
    <w:rsid w:val="00E32632"/>
    <w:rsid w:val="00E32CCC"/>
    <w:rsid w:val="00E32D09"/>
    <w:rsid w:val="00E33C49"/>
    <w:rsid w:val="00E344F9"/>
    <w:rsid w:val="00E35737"/>
    <w:rsid w:val="00E37DE4"/>
    <w:rsid w:val="00E42173"/>
    <w:rsid w:val="00E43BCA"/>
    <w:rsid w:val="00E45EC5"/>
    <w:rsid w:val="00E47D1B"/>
    <w:rsid w:val="00E5078E"/>
    <w:rsid w:val="00E50D0E"/>
    <w:rsid w:val="00E518A8"/>
    <w:rsid w:val="00E52214"/>
    <w:rsid w:val="00E52D08"/>
    <w:rsid w:val="00E52F94"/>
    <w:rsid w:val="00E54014"/>
    <w:rsid w:val="00E54511"/>
    <w:rsid w:val="00E554D4"/>
    <w:rsid w:val="00E60D54"/>
    <w:rsid w:val="00E61E5C"/>
    <w:rsid w:val="00E62ED6"/>
    <w:rsid w:val="00E643D8"/>
    <w:rsid w:val="00E64769"/>
    <w:rsid w:val="00E64921"/>
    <w:rsid w:val="00E64F35"/>
    <w:rsid w:val="00E65597"/>
    <w:rsid w:val="00E66054"/>
    <w:rsid w:val="00E660F3"/>
    <w:rsid w:val="00E677BA"/>
    <w:rsid w:val="00E70290"/>
    <w:rsid w:val="00E72063"/>
    <w:rsid w:val="00E720DE"/>
    <w:rsid w:val="00E72E95"/>
    <w:rsid w:val="00E73464"/>
    <w:rsid w:val="00E74CAA"/>
    <w:rsid w:val="00E74F10"/>
    <w:rsid w:val="00E757FF"/>
    <w:rsid w:val="00E765C8"/>
    <w:rsid w:val="00E76CBF"/>
    <w:rsid w:val="00E7777B"/>
    <w:rsid w:val="00E77B57"/>
    <w:rsid w:val="00E8070C"/>
    <w:rsid w:val="00E80B53"/>
    <w:rsid w:val="00E8123A"/>
    <w:rsid w:val="00E81640"/>
    <w:rsid w:val="00E83630"/>
    <w:rsid w:val="00E840C0"/>
    <w:rsid w:val="00E84BC0"/>
    <w:rsid w:val="00E84CE4"/>
    <w:rsid w:val="00E864D8"/>
    <w:rsid w:val="00E86BA7"/>
    <w:rsid w:val="00E90910"/>
    <w:rsid w:val="00E92AB2"/>
    <w:rsid w:val="00E92CE3"/>
    <w:rsid w:val="00E94DA0"/>
    <w:rsid w:val="00E950B2"/>
    <w:rsid w:val="00E972AC"/>
    <w:rsid w:val="00EA1F41"/>
    <w:rsid w:val="00EA208B"/>
    <w:rsid w:val="00EA23DC"/>
    <w:rsid w:val="00EA2720"/>
    <w:rsid w:val="00EA3BBB"/>
    <w:rsid w:val="00EA3F78"/>
    <w:rsid w:val="00EA478F"/>
    <w:rsid w:val="00EA6110"/>
    <w:rsid w:val="00EA6334"/>
    <w:rsid w:val="00EA71BB"/>
    <w:rsid w:val="00EA7314"/>
    <w:rsid w:val="00EA7A20"/>
    <w:rsid w:val="00EB1A53"/>
    <w:rsid w:val="00EB2A2D"/>
    <w:rsid w:val="00EB43C0"/>
    <w:rsid w:val="00EB5165"/>
    <w:rsid w:val="00EB5AAD"/>
    <w:rsid w:val="00EB6306"/>
    <w:rsid w:val="00EB6707"/>
    <w:rsid w:val="00EB6DB4"/>
    <w:rsid w:val="00EB6EAF"/>
    <w:rsid w:val="00EC0039"/>
    <w:rsid w:val="00EC0C70"/>
    <w:rsid w:val="00EC0D5B"/>
    <w:rsid w:val="00EC363D"/>
    <w:rsid w:val="00EC36E6"/>
    <w:rsid w:val="00EC386A"/>
    <w:rsid w:val="00EC613E"/>
    <w:rsid w:val="00EC6824"/>
    <w:rsid w:val="00EC7AD8"/>
    <w:rsid w:val="00EC7B83"/>
    <w:rsid w:val="00EC7D8E"/>
    <w:rsid w:val="00ED0BEC"/>
    <w:rsid w:val="00ED2AE4"/>
    <w:rsid w:val="00ED33D8"/>
    <w:rsid w:val="00ED752A"/>
    <w:rsid w:val="00ED7652"/>
    <w:rsid w:val="00EE0ACD"/>
    <w:rsid w:val="00EE20AF"/>
    <w:rsid w:val="00EE280E"/>
    <w:rsid w:val="00EE31F4"/>
    <w:rsid w:val="00EE4060"/>
    <w:rsid w:val="00EE6AD4"/>
    <w:rsid w:val="00EE762D"/>
    <w:rsid w:val="00EF0393"/>
    <w:rsid w:val="00EF0E24"/>
    <w:rsid w:val="00EF24FB"/>
    <w:rsid w:val="00EF35F3"/>
    <w:rsid w:val="00EF4404"/>
    <w:rsid w:val="00EF4499"/>
    <w:rsid w:val="00EF5164"/>
    <w:rsid w:val="00EF5602"/>
    <w:rsid w:val="00EF6E14"/>
    <w:rsid w:val="00EF6E5C"/>
    <w:rsid w:val="00EF6FA0"/>
    <w:rsid w:val="00EF7808"/>
    <w:rsid w:val="00EF7CAC"/>
    <w:rsid w:val="00F006F2"/>
    <w:rsid w:val="00F00B44"/>
    <w:rsid w:val="00F00D7C"/>
    <w:rsid w:val="00F01FB3"/>
    <w:rsid w:val="00F039FF"/>
    <w:rsid w:val="00F03B8C"/>
    <w:rsid w:val="00F03FE9"/>
    <w:rsid w:val="00F04CE9"/>
    <w:rsid w:val="00F0612A"/>
    <w:rsid w:val="00F06268"/>
    <w:rsid w:val="00F06424"/>
    <w:rsid w:val="00F06D5C"/>
    <w:rsid w:val="00F06ED5"/>
    <w:rsid w:val="00F07326"/>
    <w:rsid w:val="00F078E7"/>
    <w:rsid w:val="00F1040C"/>
    <w:rsid w:val="00F10FDA"/>
    <w:rsid w:val="00F12087"/>
    <w:rsid w:val="00F14A9E"/>
    <w:rsid w:val="00F151DB"/>
    <w:rsid w:val="00F15C61"/>
    <w:rsid w:val="00F1612C"/>
    <w:rsid w:val="00F165BD"/>
    <w:rsid w:val="00F17351"/>
    <w:rsid w:val="00F206ED"/>
    <w:rsid w:val="00F20768"/>
    <w:rsid w:val="00F20FD9"/>
    <w:rsid w:val="00F23D6C"/>
    <w:rsid w:val="00F24FB0"/>
    <w:rsid w:val="00F25AC3"/>
    <w:rsid w:val="00F2633F"/>
    <w:rsid w:val="00F26F71"/>
    <w:rsid w:val="00F270C1"/>
    <w:rsid w:val="00F279E9"/>
    <w:rsid w:val="00F30587"/>
    <w:rsid w:val="00F30FB6"/>
    <w:rsid w:val="00F31371"/>
    <w:rsid w:val="00F31577"/>
    <w:rsid w:val="00F317BA"/>
    <w:rsid w:val="00F31AE5"/>
    <w:rsid w:val="00F342C7"/>
    <w:rsid w:val="00F34641"/>
    <w:rsid w:val="00F34CE0"/>
    <w:rsid w:val="00F37B8F"/>
    <w:rsid w:val="00F37DA4"/>
    <w:rsid w:val="00F4020D"/>
    <w:rsid w:val="00F402E9"/>
    <w:rsid w:val="00F4153E"/>
    <w:rsid w:val="00F41DE5"/>
    <w:rsid w:val="00F422BB"/>
    <w:rsid w:val="00F42645"/>
    <w:rsid w:val="00F43DA2"/>
    <w:rsid w:val="00F43F06"/>
    <w:rsid w:val="00F44097"/>
    <w:rsid w:val="00F45EB8"/>
    <w:rsid w:val="00F47643"/>
    <w:rsid w:val="00F47C23"/>
    <w:rsid w:val="00F51869"/>
    <w:rsid w:val="00F521B2"/>
    <w:rsid w:val="00F522F6"/>
    <w:rsid w:val="00F534A7"/>
    <w:rsid w:val="00F54412"/>
    <w:rsid w:val="00F5525C"/>
    <w:rsid w:val="00F55692"/>
    <w:rsid w:val="00F55D2A"/>
    <w:rsid w:val="00F55FA6"/>
    <w:rsid w:val="00F56348"/>
    <w:rsid w:val="00F56C1D"/>
    <w:rsid w:val="00F62129"/>
    <w:rsid w:val="00F6262D"/>
    <w:rsid w:val="00F6297E"/>
    <w:rsid w:val="00F6341A"/>
    <w:rsid w:val="00F63569"/>
    <w:rsid w:val="00F635F3"/>
    <w:rsid w:val="00F63842"/>
    <w:rsid w:val="00F657C1"/>
    <w:rsid w:val="00F66B78"/>
    <w:rsid w:val="00F704A1"/>
    <w:rsid w:val="00F7056B"/>
    <w:rsid w:val="00F7361B"/>
    <w:rsid w:val="00F73748"/>
    <w:rsid w:val="00F73BAE"/>
    <w:rsid w:val="00F807EB"/>
    <w:rsid w:val="00F819BF"/>
    <w:rsid w:val="00F82600"/>
    <w:rsid w:val="00F840A8"/>
    <w:rsid w:val="00F86F9E"/>
    <w:rsid w:val="00F902F4"/>
    <w:rsid w:val="00F91EA1"/>
    <w:rsid w:val="00F91F71"/>
    <w:rsid w:val="00F9265D"/>
    <w:rsid w:val="00F929E8"/>
    <w:rsid w:val="00F92EF0"/>
    <w:rsid w:val="00F93844"/>
    <w:rsid w:val="00F93A0E"/>
    <w:rsid w:val="00F94367"/>
    <w:rsid w:val="00F944A3"/>
    <w:rsid w:val="00F94FBF"/>
    <w:rsid w:val="00F95969"/>
    <w:rsid w:val="00F96782"/>
    <w:rsid w:val="00F97A8E"/>
    <w:rsid w:val="00FA0878"/>
    <w:rsid w:val="00FA08B5"/>
    <w:rsid w:val="00FA09B5"/>
    <w:rsid w:val="00FA1612"/>
    <w:rsid w:val="00FA2C18"/>
    <w:rsid w:val="00FA3DD7"/>
    <w:rsid w:val="00FA416C"/>
    <w:rsid w:val="00FA5370"/>
    <w:rsid w:val="00FA5567"/>
    <w:rsid w:val="00FA5D2A"/>
    <w:rsid w:val="00FA602A"/>
    <w:rsid w:val="00FA65C2"/>
    <w:rsid w:val="00FA6FA4"/>
    <w:rsid w:val="00FA765D"/>
    <w:rsid w:val="00FB0536"/>
    <w:rsid w:val="00FB1A7D"/>
    <w:rsid w:val="00FB1C3A"/>
    <w:rsid w:val="00FB1D74"/>
    <w:rsid w:val="00FB308E"/>
    <w:rsid w:val="00FB39F4"/>
    <w:rsid w:val="00FB438E"/>
    <w:rsid w:val="00FB4D39"/>
    <w:rsid w:val="00FB5182"/>
    <w:rsid w:val="00FB5363"/>
    <w:rsid w:val="00FB5633"/>
    <w:rsid w:val="00FB5FEC"/>
    <w:rsid w:val="00FB65CC"/>
    <w:rsid w:val="00FC0443"/>
    <w:rsid w:val="00FC0477"/>
    <w:rsid w:val="00FC068E"/>
    <w:rsid w:val="00FC1225"/>
    <w:rsid w:val="00FC1D22"/>
    <w:rsid w:val="00FC2488"/>
    <w:rsid w:val="00FC2A01"/>
    <w:rsid w:val="00FC306F"/>
    <w:rsid w:val="00FC47CD"/>
    <w:rsid w:val="00FC52F5"/>
    <w:rsid w:val="00FC568F"/>
    <w:rsid w:val="00FC72FE"/>
    <w:rsid w:val="00FD1B1B"/>
    <w:rsid w:val="00FD2114"/>
    <w:rsid w:val="00FD2A4E"/>
    <w:rsid w:val="00FD34A6"/>
    <w:rsid w:val="00FD39D4"/>
    <w:rsid w:val="00FD53C0"/>
    <w:rsid w:val="00FD572F"/>
    <w:rsid w:val="00FD5CCA"/>
    <w:rsid w:val="00FE002E"/>
    <w:rsid w:val="00FE0D6E"/>
    <w:rsid w:val="00FE102E"/>
    <w:rsid w:val="00FE144A"/>
    <w:rsid w:val="00FE14D3"/>
    <w:rsid w:val="00FE1748"/>
    <w:rsid w:val="00FE2286"/>
    <w:rsid w:val="00FE3DB0"/>
    <w:rsid w:val="00FE45D4"/>
    <w:rsid w:val="00FE51F7"/>
    <w:rsid w:val="00FE693D"/>
    <w:rsid w:val="00FE6E17"/>
    <w:rsid w:val="00FF0622"/>
    <w:rsid w:val="00FF0CF0"/>
    <w:rsid w:val="00FF2233"/>
    <w:rsid w:val="00FF2D9A"/>
    <w:rsid w:val="00FF3FA3"/>
    <w:rsid w:val="00FF4087"/>
    <w:rsid w:val="00FF5896"/>
    <w:rsid w:val="00FF64EB"/>
    <w:rsid w:val="00FF704E"/>
    <w:rsid w:val="00FF7702"/>
    <w:rsid w:val="00FF7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0C3039"/>
  <w15:docId w15:val="{BCDEA509-E6C7-4715-93B0-8BE2006D8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6824"/>
    <w:pPr>
      <w:autoSpaceDE w:val="0"/>
      <w:autoSpaceDN w:val="0"/>
      <w:adjustRightInd w:val="0"/>
    </w:pPr>
    <w:rPr>
      <w:rFonts w:ascii="NNFPLJ+TimesNewRoman" w:hAnsi="NNFPLJ+TimesNewRoman"/>
      <w:sz w:val="24"/>
      <w:szCs w:val="24"/>
    </w:rPr>
  </w:style>
  <w:style w:type="paragraph" w:styleId="Heading1">
    <w:name w:val="heading 1"/>
    <w:basedOn w:val="Normal"/>
    <w:next w:val="Normal"/>
    <w:link w:val="Heading1Char"/>
    <w:qFormat/>
    <w:rsid w:val="00811473"/>
    <w:pPr>
      <w:numPr>
        <w:numId w:val="6"/>
      </w:numPr>
      <w:outlineLvl w:val="0"/>
    </w:pPr>
    <w:rPr>
      <w:rFonts w:ascii="Times New Roman" w:hAnsi="Times New Roman"/>
      <w:b/>
      <w:sz w:val="28"/>
      <w:szCs w:val="28"/>
    </w:rPr>
  </w:style>
  <w:style w:type="paragraph" w:styleId="Heading2">
    <w:name w:val="heading 2"/>
    <w:basedOn w:val="Normal"/>
    <w:next w:val="Normal"/>
    <w:link w:val="Heading2Char"/>
    <w:semiHidden/>
    <w:unhideWhenUsed/>
    <w:qFormat/>
    <w:rsid w:val="006D6BF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qFormat/>
    <w:rsid w:val="008D7AA0"/>
    <w:pPr>
      <w:keepNext/>
      <w:spacing w:before="240" w:after="60"/>
      <w:outlineLvl w:val="2"/>
    </w:pPr>
    <w:rPr>
      <w:rFonts w:ascii="Arial" w:hAnsi="Arial" w:cs="Arial"/>
      <w:b/>
      <w:bCs/>
      <w:sz w:val="26"/>
      <w:szCs w:val="26"/>
    </w:rPr>
  </w:style>
  <w:style w:type="paragraph" w:styleId="Heading6">
    <w:name w:val="heading 6"/>
    <w:basedOn w:val="Normal"/>
    <w:next w:val="Normal"/>
    <w:link w:val="Heading6Char"/>
    <w:semiHidden/>
    <w:unhideWhenUsed/>
    <w:qFormat/>
    <w:rsid w:val="00D44F39"/>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0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7C0AA4"/>
    <w:rPr>
      <w:sz w:val="20"/>
      <w:szCs w:val="20"/>
    </w:rPr>
  </w:style>
  <w:style w:type="character" w:styleId="FootnoteReference">
    <w:name w:val="footnote reference"/>
    <w:semiHidden/>
    <w:rsid w:val="007C0AA4"/>
    <w:rPr>
      <w:vertAlign w:val="superscript"/>
    </w:rPr>
  </w:style>
  <w:style w:type="paragraph" w:styleId="Header">
    <w:name w:val="header"/>
    <w:basedOn w:val="Normal"/>
    <w:link w:val="HeaderChar"/>
    <w:uiPriority w:val="99"/>
    <w:rsid w:val="00647502"/>
    <w:pPr>
      <w:tabs>
        <w:tab w:val="center" w:pos="4320"/>
        <w:tab w:val="right" w:pos="8640"/>
      </w:tabs>
    </w:pPr>
  </w:style>
  <w:style w:type="paragraph" w:styleId="Footer">
    <w:name w:val="footer"/>
    <w:basedOn w:val="Normal"/>
    <w:link w:val="FooterChar"/>
    <w:uiPriority w:val="99"/>
    <w:rsid w:val="00647502"/>
    <w:pPr>
      <w:tabs>
        <w:tab w:val="center" w:pos="4320"/>
        <w:tab w:val="right" w:pos="8640"/>
      </w:tabs>
    </w:pPr>
    <w:rPr>
      <w:lang w:val="x-none"/>
    </w:rPr>
  </w:style>
  <w:style w:type="character" w:styleId="PageNumber">
    <w:name w:val="page number"/>
    <w:basedOn w:val="DefaultParagraphFont"/>
    <w:rsid w:val="00647502"/>
  </w:style>
  <w:style w:type="paragraph" w:customStyle="1" w:styleId="Default">
    <w:name w:val="Default"/>
    <w:rsid w:val="005F1D0E"/>
    <w:pPr>
      <w:autoSpaceDE w:val="0"/>
      <w:autoSpaceDN w:val="0"/>
      <w:adjustRightInd w:val="0"/>
    </w:pPr>
    <w:rPr>
      <w:color w:val="000000"/>
      <w:sz w:val="24"/>
      <w:szCs w:val="24"/>
    </w:rPr>
  </w:style>
  <w:style w:type="paragraph" w:customStyle="1" w:styleId="ChecklistSimpleChecked">
    <w:name w:val="Checklist Simple Checked"/>
    <w:basedOn w:val="Normal"/>
    <w:rsid w:val="00B10D05"/>
    <w:pPr>
      <w:numPr>
        <w:numId w:val="1"/>
      </w:numPr>
    </w:pPr>
  </w:style>
  <w:style w:type="character" w:styleId="CommentReference">
    <w:name w:val="annotation reference"/>
    <w:semiHidden/>
    <w:rsid w:val="009D0BDB"/>
    <w:rPr>
      <w:sz w:val="16"/>
      <w:szCs w:val="16"/>
    </w:rPr>
  </w:style>
  <w:style w:type="paragraph" w:styleId="CommentText">
    <w:name w:val="annotation text"/>
    <w:basedOn w:val="Normal"/>
    <w:link w:val="CommentTextChar"/>
    <w:semiHidden/>
    <w:rsid w:val="009D0BDB"/>
    <w:rPr>
      <w:sz w:val="20"/>
      <w:szCs w:val="20"/>
    </w:rPr>
  </w:style>
  <w:style w:type="paragraph" w:styleId="CommentSubject">
    <w:name w:val="annotation subject"/>
    <w:basedOn w:val="CommentText"/>
    <w:next w:val="CommentText"/>
    <w:semiHidden/>
    <w:rsid w:val="009D0BDB"/>
    <w:rPr>
      <w:b/>
      <w:bCs/>
    </w:rPr>
  </w:style>
  <w:style w:type="paragraph" w:styleId="BalloonText">
    <w:name w:val="Balloon Text"/>
    <w:basedOn w:val="Normal"/>
    <w:semiHidden/>
    <w:rsid w:val="009D0BDB"/>
    <w:rPr>
      <w:rFonts w:ascii="Tahoma" w:hAnsi="Tahoma" w:cs="Tahoma"/>
      <w:sz w:val="16"/>
      <w:szCs w:val="16"/>
    </w:rPr>
  </w:style>
  <w:style w:type="paragraph" w:customStyle="1" w:styleId="ChecklistFooter">
    <w:name w:val="Checklist Footer"/>
    <w:basedOn w:val="Normal"/>
    <w:rsid w:val="00DF3CDD"/>
    <w:pPr>
      <w:autoSpaceDE/>
      <w:autoSpaceDN/>
      <w:adjustRightInd/>
      <w:jc w:val="center"/>
    </w:pPr>
    <w:rPr>
      <w:rFonts w:ascii="Arial Narrow" w:hAnsi="Arial Narrow"/>
      <w:sz w:val="18"/>
    </w:rPr>
  </w:style>
  <w:style w:type="paragraph" w:customStyle="1" w:styleId="SOPFooter">
    <w:name w:val="SOP Footer"/>
    <w:basedOn w:val="Normal"/>
    <w:rsid w:val="006B1BDD"/>
    <w:pPr>
      <w:autoSpaceDE/>
      <w:autoSpaceDN/>
      <w:adjustRightInd/>
      <w:jc w:val="center"/>
    </w:pPr>
    <w:rPr>
      <w:rFonts w:ascii="Arial" w:hAnsi="Arial" w:cs="Tahoma"/>
      <w:sz w:val="18"/>
      <w:szCs w:val="20"/>
    </w:rPr>
  </w:style>
  <w:style w:type="paragraph" w:styleId="BodyText">
    <w:name w:val="Body Text"/>
    <w:basedOn w:val="Normal"/>
    <w:link w:val="BodyTextChar"/>
    <w:rsid w:val="00393FAF"/>
    <w:pPr>
      <w:autoSpaceDE/>
      <w:autoSpaceDN/>
      <w:adjustRightInd/>
      <w:spacing w:before="120" w:after="120"/>
    </w:pPr>
    <w:rPr>
      <w:rFonts w:ascii="Times New Roman" w:hAnsi="Times New Roman"/>
      <w:lang w:val="x-none"/>
    </w:rPr>
  </w:style>
  <w:style w:type="paragraph" w:styleId="ListBullet2">
    <w:name w:val="List Bullet 2"/>
    <w:basedOn w:val="Normal"/>
    <w:rsid w:val="0011551B"/>
    <w:pPr>
      <w:keepNext/>
      <w:numPr>
        <w:numId w:val="4"/>
      </w:numPr>
      <w:tabs>
        <w:tab w:val="clear" w:pos="360"/>
      </w:tabs>
      <w:autoSpaceDE/>
      <w:autoSpaceDN/>
      <w:adjustRightInd/>
      <w:ind w:left="540" w:hanging="540"/>
    </w:pPr>
    <w:rPr>
      <w:rFonts w:ascii="Times New Roman" w:hAnsi="Times New Roman"/>
      <w:b/>
      <w:sz w:val="28"/>
    </w:rPr>
  </w:style>
  <w:style w:type="paragraph" w:styleId="ListBullet3">
    <w:name w:val="List Bullet 3"/>
    <w:basedOn w:val="Normal"/>
    <w:rsid w:val="00393FAF"/>
    <w:pPr>
      <w:numPr>
        <w:numId w:val="2"/>
      </w:numPr>
      <w:autoSpaceDE/>
      <w:autoSpaceDN/>
      <w:adjustRightInd/>
    </w:pPr>
    <w:rPr>
      <w:rFonts w:ascii="Times New Roman" w:hAnsi="Times New Roman"/>
      <w:i/>
    </w:rPr>
  </w:style>
  <w:style w:type="paragraph" w:styleId="BlockText">
    <w:name w:val="Block Text"/>
    <w:basedOn w:val="Normal"/>
    <w:link w:val="BlockTextChar"/>
    <w:rsid w:val="00393FAF"/>
    <w:pPr>
      <w:autoSpaceDE/>
      <w:autoSpaceDN/>
      <w:adjustRightInd/>
      <w:spacing w:before="120" w:after="120"/>
      <w:ind w:left="720" w:right="720"/>
    </w:pPr>
    <w:rPr>
      <w:rFonts w:ascii="Times New Roman" w:hAnsi="Times New Roman"/>
      <w:i/>
    </w:rPr>
  </w:style>
  <w:style w:type="character" w:customStyle="1" w:styleId="BlockTextChar">
    <w:name w:val="Block Text Char"/>
    <w:link w:val="BlockText"/>
    <w:rsid w:val="00393FAF"/>
    <w:rPr>
      <w:i/>
      <w:sz w:val="24"/>
      <w:szCs w:val="24"/>
      <w:lang w:val="en-US" w:eastAsia="en-US" w:bidi="ar-SA"/>
    </w:rPr>
  </w:style>
  <w:style w:type="paragraph" w:styleId="ListBullet4">
    <w:name w:val="List Bullet 4"/>
    <w:basedOn w:val="Normal"/>
    <w:rsid w:val="00393FAF"/>
    <w:pPr>
      <w:numPr>
        <w:numId w:val="3"/>
      </w:numPr>
      <w:autoSpaceDE/>
      <w:autoSpaceDN/>
      <w:adjustRightInd/>
      <w:spacing w:before="60" w:after="60"/>
    </w:pPr>
    <w:rPr>
      <w:rFonts w:ascii="Times New Roman" w:hAnsi="Times New Roman"/>
      <w:i/>
    </w:rPr>
  </w:style>
  <w:style w:type="paragraph" w:customStyle="1" w:styleId="StyleBlockTextBefore5ptAfter5pt">
    <w:name w:val="Style Block Text + Before:  5 pt After:  5 pt"/>
    <w:basedOn w:val="BlockText"/>
    <w:rsid w:val="00393FAF"/>
    <w:rPr>
      <w:i w:val="0"/>
      <w:szCs w:val="20"/>
    </w:rPr>
  </w:style>
  <w:style w:type="character" w:styleId="Hyperlink">
    <w:name w:val="Hyperlink"/>
    <w:rsid w:val="004F2BAF"/>
    <w:rPr>
      <w:color w:val="0000FF"/>
      <w:u w:val="single"/>
    </w:rPr>
  </w:style>
  <w:style w:type="character" w:customStyle="1" w:styleId="FooterChar">
    <w:name w:val="Footer Char"/>
    <w:link w:val="Footer"/>
    <w:uiPriority w:val="99"/>
    <w:rsid w:val="008458D3"/>
    <w:rPr>
      <w:rFonts w:ascii="NNFPLJ+TimesNewRoman" w:hAnsi="NNFPLJ+TimesNewRoman"/>
      <w:sz w:val="24"/>
      <w:szCs w:val="24"/>
      <w:lang w:eastAsia="en-US"/>
    </w:rPr>
  </w:style>
  <w:style w:type="character" w:customStyle="1" w:styleId="Heading1Char">
    <w:name w:val="Heading 1 Char"/>
    <w:link w:val="Heading1"/>
    <w:rsid w:val="00811473"/>
    <w:rPr>
      <w:b/>
      <w:sz w:val="28"/>
      <w:szCs w:val="28"/>
    </w:rPr>
  </w:style>
  <w:style w:type="character" w:customStyle="1" w:styleId="BodyTextChar">
    <w:name w:val="Body Text Char"/>
    <w:link w:val="BodyText"/>
    <w:rsid w:val="00463A0F"/>
    <w:rPr>
      <w:sz w:val="24"/>
      <w:szCs w:val="24"/>
      <w:lang w:eastAsia="en-US"/>
    </w:rPr>
  </w:style>
  <w:style w:type="paragraph" w:styleId="List">
    <w:name w:val="List"/>
    <w:basedOn w:val="BlockText"/>
    <w:rsid w:val="00463A0F"/>
    <w:pPr>
      <w:numPr>
        <w:numId w:val="5"/>
      </w:numPr>
      <w:spacing w:before="100" w:beforeAutospacing="1" w:after="100" w:afterAutospacing="1"/>
    </w:pPr>
  </w:style>
  <w:style w:type="paragraph" w:styleId="List2">
    <w:name w:val="List 2"/>
    <w:basedOn w:val="List"/>
    <w:rsid w:val="00043EC2"/>
    <w:pPr>
      <w:numPr>
        <w:ilvl w:val="1"/>
      </w:numPr>
    </w:pPr>
  </w:style>
  <w:style w:type="paragraph" w:styleId="TOCHeading">
    <w:name w:val="TOC Heading"/>
    <w:basedOn w:val="Heading1"/>
    <w:next w:val="Normal"/>
    <w:uiPriority w:val="39"/>
    <w:unhideWhenUsed/>
    <w:qFormat/>
    <w:rsid w:val="001C7854"/>
    <w:pPr>
      <w:keepNext/>
      <w:keepLines/>
      <w:numPr>
        <w:numId w:val="0"/>
      </w:numPr>
      <w:autoSpaceDE/>
      <w:autoSpaceDN/>
      <w:adjustRightInd/>
      <w:spacing w:before="480" w:line="276" w:lineRule="auto"/>
      <w:outlineLvl w:val="9"/>
    </w:pPr>
    <w:rPr>
      <w:rFonts w:ascii="Cambria" w:eastAsia="MS Gothic" w:hAnsi="Cambria"/>
      <w:bCs/>
      <w:color w:val="365F91"/>
      <w:lang w:eastAsia="ja-JP"/>
    </w:rPr>
  </w:style>
  <w:style w:type="paragraph" w:styleId="TOC1">
    <w:name w:val="toc 1"/>
    <w:basedOn w:val="Normal"/>
    <w:next w:val="Normal"/>
    <w:autoRedefine/>
    <w:uiPriority w:val="39"/>
    <w:rsid w:val="001C7854"/>
  </w:style>
  <w:style w:type="paragraph" w:styleId="Revision">
    <w:name w:val="Revision"/>
    <w:hidden/>
    <w:uiPriority w:val="99"/>
    <w:semiHidden/>
    <w:rsid w:val="00B30D65"/>
    <w:rPr>
      <w:rFonts w:ascii="NNFPLJ+TimesNewRoman" w:hAnsi="NNFPLJ+TimesNewRoman"/>
      <w:sz w:val="24"/>
      <w:szCs w:val="24"/>
    </w:rPr>
  </w:style>
  <w:style w:type="paragraph" w:styleId="TOC2">
    <w:name w:val="toc 2"/>
    <w:basedOn w:val="Normal"/>
    <w:next w:val="Normal"/>
    <w:autoRedefine/>
    <w:uiPriority w:val="39"/>
    <w:rsid w:val="00C645AB"/>
    <w:pPr>
      <w:spacing w:after="100"/>
      <w:ind w:left="240"/>
    </w:pPr>
  </w:style>
  <w:style w:type="character" w:customStyle="1" w:styleId="CommentTextChar">
    <w:name w:val="Comment Text Char"/>
    <w:basedOn w:val="DefaultParagraphFont"/>
    <w:link w:val="CommentText"/>
    <w:semiHidden/>
    <w:rsid w:val="00A3181D"/>
    <w:rPr>
      <w:rFonts w:ascii="NNFPLJ+TimesNewRoman" w:hAnsi="NNFPLJ+TimesNewRoman"/>
    </w:rPr>
  </w:style>
  <w:style w:type="paragraph" w:styleId="ListParagraph">
    <w:name w:val="List Paragraph"/>
    <w:basedOn w:val="Normal"/>
    <w:uiPriority w:val="34"/>
    <w:qFormat/>
    <w:rsid w:val="008247F8"/>
    <w:pPr>
      <w:ind w:left="720"/>
      <w:contextualSpacing/>
    </w:pPr>
  </w:style>
  <w:style w:type="character" w:styleId="PlaceholderText">
    <w:name w:val="Placeholder Text"/>
    <w:basedOn w:val="DefaultParagraphFont"/>
    <w:uiPriority w:val="99"/>
    <w:semiHidden/>
    <w:rsid w:val="00776A99"/>
    <w:rPr>
      <w:color w:val="808080"/>
    </w:rPr>
  </w:style>
  <w:style w:type="character" w:customStyle="1" w:styleId="Instructions">
    <w:name w:val="Instructions"/>
    <w:rsid w:val="00CF1100"/>
    <w:rPr>
      <w:rFonts w:ascii="Arial" w:hAnsi="Arial" w:cs="Arial" w:hint="default"/>
      <w:b/>
      <w:bCs w:val="0"/>
      <w:i/>
      <w:iCs w:val="0"/>
      <w:color w:val="FF0000"/>
      <w:sz w:val="20"/>
    </w:rPr>
  </w:style>
  <w:style w:type="character" w:styleId="Emphasis">
    <w:name w:val="Emphasis"/>
    <w:basedOn w:val="DefaultParagraphFont"/>
    <w:qFormat/>
    <w:rsid w:val="00E65597"/>
    <w:rPr>
      <w:i/>
      <w:iCs/>
    </w:rPr>
  </w:style>
  <w:style w:type="character" w:customStyle="1" w:styleId="Heading2Char">
    <w:name w:val="Heading 2 Char"/>
    <w:basedOn w:val="DefaultParagraphFont"/>
    <w:link w:val="Heading2"/>
    <w:semiHidden/>
    <w:rsid w:val="006D6BFF"/>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semiHidden/>
    <w:unhideWhenUsed/>
    <w:rsid w:val="00DE569C"/>
    <w:rPr>
      <w:color w:val="800080" w:themeColor="followedHyperlink"/>
      <w:u w:val="single"/>
    </w:rPr>
  </w:style>
  <w:style w:type="character" w:customStyle="1" w:styleId="HeaderChar">
    <w:name w:val="Header Char"/>
    <w:basedOn w:val="DefaultParagraphFont"/>
    <w:link w:val="Header"/>
    <w:uiPriority w:val="99"/>
    <w:rsid w:val="00700080"/>
    <w:rPr>
      <w:rFonts w:ascii="NNFPLJ+TimesNewRoman" w:hAnsi="NNFPLJ+TimesNewRoman"/>
      <w:sz w:val="24"/>
      <w:szCs w:val="24"/>
    </w:rPr>
  </w:style>
  <w:style w:type="character" w:customStyle="1" w:styleId="Heading6Char">
    <w:name w:val="Heading 6 Char"/>
    <w:basedOn w:val="DefaultParagraphFont"/>
    <w:link w:val="Heading6"/>
    <w:semiHidden/>
    <w:rsid w:val="00D44F39"/>
    <w:rPr>
      <w:rFonts w:asciiTheme="majorHAnsi" w:eastAsiaTheme="majorEastAsia" w:hAnsiTheme="majorHAnsi" w:cstheme="majorBidi"/>
      <w:color w:val="243F60" w:themeColor="accent1" w:themeShade="7F"/>
      <w:sz w:val="24"/>
      <w:szCs w:val="24"/>
    </w:rPr>
  </w:style>
  <w:style w:type="character" w:customStyle="1" w:styleId="UnresolvedMention1">
    <w:name w:val="Unresolved Mention1"/>
    <w:basedOn w:val="DefaultParagraphFont"/>
    <w:uiPriority w:val="99"/>
    <w:semiHidden/>
    <w:unhideWhenUsed/>
    <w:rsid w:val="000251B3"/>
    <w:rPr>
      <w:color w:val="605E5C"/>
      <w:shd w:val="clear" w:color="auto" w:fill="E1DFDD"/>
    </w:rPr>
  </w:style>
  <w:style w:type="paragraph" w:styleId="NormalWeb">
    <w:name w:val="Normal (Web)"/>
    <w:basedOn w:val="Normal"/>
    <w:uiPriority w:val="99"/>
    <w:unhideWhenUsed/>
    <w:rsid w:val="002D2004"/>
    <w:pPr>
      <w:autoSpaceDE/>
      <w:autoSpaceDN/>
      <w:adjustRightInd/>
      <w:spacing w:before="100" w:beforeAutospacing="1" w:after="100" w:afterAutospacing="1"/>
    </w:pPr>
    <w:rPr>
      <w:rFonts w:ascii="Times New Roman" w:hAnsi="Times New Roman"/>
    </w:rPr>
  </w:style>
  <w:style w:type="paragraph" w:customStyle="1" w:styleId="gmail-msolistparagraph">
    <w:name w:val="gmail-msolistparagraph"/>
    <w:basedOn w:val="Normal"/>
    <w:rsid w:val="002D40C4"/>
    <w:pPr>
      <w:autoSpaceDE/>
      <w:autoSpaceDN/>
      <w:adjustRightInd/>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2D40C4"/>
  </w:style>
  <w:style w:type="character" w:styleId="UnresolvedMention">
    <w:name w:val="Unresolved Mention"/>
    <w:basedOn w:val="DefaultParagraphFont"/>
    <w:uiPriority w:val="99"/>
    <w:semiHidden/>
    <w:unhideWhenUsed/>
    <w:rsid w:val="00AE45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25270">
      <w:bodyDiv w:val="1"/>
      <w:marLeft w:val="0"/>
      <w:marRight w:val="0"/>
      <w:marTop w:val="0"/>
      <w:marBottom w:val="0"/>
      <w:divBdr>
        <w:top w:val="none" w:sz="0" w:space="0" w:color="auto"/>
        <w:left w:val="none" w:sz="0" w:space="0" w:color="auto"/>
        <w:bottom w:val="none" w:sz="0" w:space="0" w:color="auto"/>
        <w:right w:val="none" w:sz="0" w:space="0" w:color="auto"/>
      </w:divBdr>
    </w:div>
    <w:div w:id="49427117">
      <w:bodyDiv w:val="1"/>
      <w:marLeft w:val="0"/>
      <w:marRight w:val="0"/>
      <w:marTop w:val="0"/>
      <w:marBottom w:val="0"/>
      <w:divBdr>
        <w:top w:val="none" w:sz="0" w:space="0" w:color="auto"/>
        <w:left w:val="none" w:sz="0" w:space="0" w:color="auto"/>
        <w:bottom w:val="none" w:sz="0" w:space="0" w:color="auto"/>
        <w:right w:val="none" w:sz="0" w:space="0" w:color="auto"/>
      </w:divBdr>
    </w:div>
    <w:div w:id="109130402">
      <w:bodyDiv w:val="1"/>
      <w:marLeft w:val="0"/>
      <w:marRight w:val="0"/>
      <w:marTop w:val="0"/>
      <w:marBottom w:val="0"/>
      <w:divBdr>
        <w:top w:val="none" w:sz="0" w:space="0" w:color="auto"/>
        <w:left w:val="none" w:sz="0" w:space="0" w:color="auto"/>
        <w:bottom w:val="none" w:sz="0" w:space="0" w:color="auto"/>
        <w:right w:val="none" w:sz="0" w:space="0" w:color="auto"/>
      </w:divBdr>
    </w:div>
    <w:div w:id="427045805">
      <w:bodyDiv w:val="1"/>
      <w:marLeft w:val="0"/>
      <w:marRight w:val="0"/>
      <w:marTop w:val="0"/>
      <w:marBottom w:val="0"/>
      <w:divBdr>
        <w:top w:val="none" w:sz="0" w:space="0" w:color="auto"/>
        <w:left w:val="none" w:sz="0" w:space="0" w:color="auto"/>
        <w:bottom w:val="none" w:sz="0" w:space="0" w:color="auto"/>
        <w:right w:val="none" w:sz="0" w:space="0" w:color="auto"/>
      </w:divBdr>
    </w:div>
    <w:div w:id="507788737">
      <w:bodyDiv w:val="1"/>
      <w:marLeft w:val="0"/>
      <w:marRight w:val="0"/>
      <w:marTop w:val="0"/>
      <w:marBottom w:val="0"/>
      <w:divBdr>
        <w:top w:val="none" w:sz="0" w:space="0" w:color="auto"/>
        <w:left w:val="none" w:sz="0" w:space="0" w:color="auto"/>
        <w:bottom w:val="none" w:sz="0" w:space="0" w:color="auto"/>
        <w:right w:val="none" w:sz="0" w:space="0" w:color="auto"/>
      </w:divBdr>
    </w:div>
    <w:div w:id="557328315">
      <w:bodyDiv w:val="1"/>
      <w:marLeft w:val="0"/>
      <w:marRight w:val="0"/>
      <w:marTop w:val="0"/>
      <w:marBottom w:val="0"/>
      <w:divBdr>
        <w:top w:val="none" w:sz="0" w:space="0" w:color="auto"/>
        <w:left w:val="none" w:sz="0" w:space="0" w:color="auto"/>
        <w:bottom w:val="none" w:sz="0" w:space="0" w:color="auto"/>
        <w:right w:val="none" w:sz="0" w:space="0" w:color="auto"/>
      </w:divBdr>
    </w:div>
    <w:div w:id="662007138">
      <w:bodyDiv w:val="1"/>
      <w:marLeft w:val="0"/>
      <w:marRight w:val="0"/>
      <w:marTop w:val="0"/>
      <w:marBottom w:val="0"/>
      <w:divBdr>
        <w:top w:val="none" w:sz="0" w:space="0" w:color="auto"/>
        <w:left w:val="none" w:sz="0" w:space="0" w:color="auto"/>
        <w:bottom w:val="none" w:sz="0" w:space="0" w:color="auto"/>
        <w:right w:val="none" w:sz="0" w:space="0" w:color="auto"/>
      </w:divBdr>
    </w:div>
    <w:div w:id="691492003">
      <w:bodyDiv w:val="1"/>
      <w:marLeft w:val="0"/>
      <w:marRight w:val="0"/>
      <w:marTop w:val="0"/>
      <w:marBottom w:val="0"/>
      <w:divBdr>
        <w:top w:val="none" w:sz="0" w:space="0" w:color="auto"/>
        <w:left w:val="none" w:sz="0" w:space="0" w:color="auto"/>
        <w:bottom w:val="none" w:sz="0" w:space="0" w:color="auto"/>
        <w:right w:val="none" w:sz="0" w:space="0" w:color="auto"/>
      </w:divBdr>
    </w:div>
    <w:div w:id="742946760">
      <w:bodyDiv w:val="1"/>
      <w:marLeft w:val="0"/>
      <w:marRight w:val="0"/>
      <w:marTop w:val="0"/>
      <w:marBottom w:val="0"/>
      <w:divBdr>
        <w:top w:val="none" w:sz="0" w:space="0" w:color="auto"/>
        <w:left w:val="none" w:sz="0" w:space="0" w:color="auto"/>
        <w:bottom w:val="none" w:sz="0" w:space="0" w:color="auto"/>
        <w:right w:val="none" w:sz="0" w:space="0" w:color="auto"/>
      </w:divBdr>
    </w:div>
    <w:div w:id="941379397">
      <w:bodyDiv w:val="1"/>
      <w:marLeft w:val="0"/>
      <w:marRight w:val="0"/>
      <w:marTop w:val="0"/>
      <w:marBottom w:val="0"/>
      <w:divBdr>
        <w:top w:val="none" w:sz="0" w:space="0" w:color="auto"/>
        <w:left w:val="none" w:sz="0" w:space="0" w:color="auto"/>
        <w:bottom w:val="none" w:sz="0" w:space="0" w:color="auto"/>
        <w:right w:val="none" w:sz="0" w:space="0" w:color="auto"/>
      </w:divBdr>
    </w:div>
    <w:div w:id="983587023">
      <w:bodyDiv w:val="1"/>
      <w:marLeft w:val="0"/>
      <w:marRight w:val="0"/>
      <w:marTop w:val="0"/>
      <w:marBottom w:val="0"/>
      <w:divBdr>
        <w:top w:val="none" w:sz="0" w:space="0" w:color="auto"/>
        <w:left w:val="none" w:sz="0" w:space="0" w:color="auto"/>
        <w:bottom w:val="none" w:sz="0" w:space="0" w:color="auto"/>
        <w:right w:val="none" w:sz="0" w:space="0" w:color="auto"/>
      </w:divBdr>
    </w:div>
    <w:div w:id="1026255870">
      <w:bodyDiv w:val="1"/>
      <w:marLeft w:val="0"/>
      <w:marRight w:val="0"/>
      <w:marTop w:val="0"/>
      <w:marBottom w:val="0"/>
      <w:divBdr>
        <w:top w:val="none" w:sz="0" w:space="0" w:color="auto"/>
        <w:left w:val="none" w:sz="0" w:space="0" w:color="auto"/>
        <w:bottom w:val="none" w:sz="0" w:space="0" w:color="auto"/>
        <w:right w:val="none" w:sz="0" w:space="0" w:color="auto"/>
      </w:divBdr>
    </w:div>
    <w:div w:id="1147282143">
      <w:bodyDiv w:val="1"/>
      <w:marLeft w:val="0"/>
      <w:marRight w:val="0"/>
      <w:marTop w:val="0"/>
      <w:marBottom w:val="0"/>
      <w:divBdr>
        <w:top w:val="none" w:sz="0" w:space="0" w:color="auto"/>
        <w:left w:val="none" w:sz="0" w:space="0" w:color="auto"/>
        <w:bottom w:val="none" w:sz="0" w:space="0" w:color="auto"/>
        <w:right w:val="none" w:sz="0" w:space="0" w:color="auto"/>
      </w:divBdr>
    </w:div>
    <w:div w:id="1292518006">
      <w:bodyDiv w:val="1"/>
      <w:marLeft w:val="0"/>
      <w:marRight w:val="0"/>
      <w:marTop w:val="0"/>
      <w:marBottom w:val="0"/>
      <w:divBdr>
        <w:top w:val="none" w:sz="0" w:space="0" w:color="auto"/>
        <w:left w:val="none" w:sz="0" w:space="0" w:color="auto"/>
        <w:bottom w:val="none" w:sz="0" w:space="0" w:color="auto"/>
        <w:right w:val="none" w:sz="0" w:space="0" w:color="auto"/>
      </w:divBdr>
    </w:div>
    <w:div w:id="1295991056">
      <w:bodyDiv w:val="1"/>
      <w:marLeft w:val="0"/>
      <w:marRight w:val="0"/>
      <w:marTop w:val="0"/>
      <w:marBottom w:val="0"/>
      <w:divBdr>
        <w:top w:val="none" w:sz="0" w:space="0" w:color="auto"/>
        <w:left w:val="none" w:sz="0" w:space="0" w:color="auto"/>
        <w:bottom w:val="none" w:sz="0" w:space="0" w:color="auto"/>
        <w:right w:val="none" w:sz="0" w:space="0" w:color="auto"/>
      </w:divBdr>
    </w:div>
    <w:div w:id="1440296463">
      <w:bodyDiv w:val="1"/>
      <w:marLeft w:val="0"/>
      <w:marRight w:val="0"/>
      <w:marTop w:val="0"/>
      <w:marBottom w:val="0"/>
      <w:divBdr>
        <w:top w:val="none" w:sz="0" w:space="0" w:color="auto"/>
        <w:left w:val="none" w:sz="0" w:space="0" w:color="auto"/>
        <w:bottom w:val="none" w:sz="0" w:space="0" w:color="auto"/>
        <w:right w:val="none" w:sz="0" w:space="0" w:color="auto"/>
      </w:divBdr>
    </w:div>
    <w:div w:id="1474716211">
      <w:bodyDiv w:val="1"/>
      <w:marLeft w:val="0"/>
      <w:marRight w:val="0"/>
      <w:marTop w:val="0"/>
      <w:marBottom w:val="0"/>
      <w:divBdr>
        <w:top w:val="none" w:sz="0" w:space="0" w:color="auto"/>
        <w:left w:val="none" w:sz="0" w:space="0" w:color="auto"/>
        <w:bottom w:val="none" w:sz="0" w:space="0" w:color="auto"/>
        <w:right w:val="none" w:sz="0" w:space="0" w:color="auto"/>
      </w:divBdr>
    </w:div>
    <w:div w:id="1487822134">
      <w:bodyDiv w:val="1"/>
      <w:marLeft w:val="0"/>
      <w:marRight w:val="0"/>
      <w:marTop w:val="0"/>
      <w:marBottom w:val="0"/>
      <w:divBdr>
        <w:top w:val="none" w:sz="0" w:space="0" w:color="auto"/>
        <w:left w:val="none" w:sz="0" w:space="0" w:color="auto"/>
        <w:bottom w:val="none" w:sz="0" w:space="0" w:color="auto"/>
        <w:right w:val="none" w:sz="0" w:space="0" w:color="auto"/>
      </w:divBdr>
    </w:div>
    <w:div w:id="1490825157">
      <w:bodyDiv w:val="1"/>
      <w:marLeft w:val="0"/>
      <w:marRight w:val="0"/>
      <w:marTop w:val="0"/>
      <w:marBottom w:val="0"/>
      <w:divBdr>
        <w:top w:val="none" w:sz="0" w:space="0" w:color="auto"/>
        <w:left w:val="none" w:sz="0" w:space="0" w:color="auto"/>
        <w:bottom w:val="none" w:sz="0" w:space="0" w:color="auto"/>
        <w:right w:val="none" w:sz="0" w:space="0" w:color="auto"/>
      </w:divBdr>
    </w:div>
    <w:div w:id="1618414471">
      <w:bodyDiv w:val="1"/>
      <w:marLeft w:val="0"/>
      <w:marRight w:val="0"/>
      <w:marTop w:val="0"/>
      <w:marBottom w:val="0"/>
      <w:divBdr>
        <w:top w:val="none" w:sz="0" w:space="0" w:color="auto"/>
        <w:left w:val="none" w:sz="0" w:space="0" w:color="auto"/>
        <w:bottom w:val="none" w:sz="0" w:space="0" w:color="auto"/>
        <w:right w:val="none" w:sz="0" w:space="0" w:color="auto"/>
      </w:divBdr>
    </w:div>
    <w:div w:id="1701935208">
      <w:bodyDiv w:val="1"/>
      <w:marLeft w:val="0"/>
      <w:marRight w:val="0"/>
      <w:marTop w:val="0"/>
      <w:marBottom w:val="0"/>
      <w:divBdr>
        <w:top w:val="none" w:sz="0" w:space="0" w:color="auto"/>
        <w:left w:val="none" w:sz="0" w:space="0" w:color="auto"/>
        <w:bottom w:val="none" w:sz="0" w:space="0" w:color="auto"/>
        <w:right w:val="none" w:sz="0" w:space="0" w:color="auto"/>
      </w:divBdr>
    </w:div>
    <w:div w:id="1730684732">
      <w:bodyDiv w:val="1"/>
      <w:marLeft w:val="0"/>
      <w:marRight w:val="0"/>
      <w:marTop w:val="0"/>
      <w:marBottom w:val="0"/>
      <w:divBdr>
        <w:top w:val="none" w:sz="0" w:space="0" w:color="auto"/>
        <w:left w:val="none" w:sz="0" w:space="0" w:color="auto"/>
        <w:bottom w:val="none" w:sz="0" w:space="0" w:color="auto"/>
        <w:right w:val="none" w:sz="0" w:space="0" w:color="auto"/>
      </w:divBdr>
    </w:div>
    <w:div w:id="1859661291">
      <w:bodyDiv w:val="1"/>
      <w:marLeft w:val="0"/>
      <w:marRight w:val="0"/>
      <w:marTop w:val="0"/>
      <w:marBottom w:val="0"/>
      <w:divBdr>
        <w:top w:val="none" w:sz="0" w:space="0" w:color="auto"/>
        <w:left w:val="none" w:sz="0" w:space="0" w:color="auto"/>
        <w:bottom w:val="none" w:sz="0" w:space="0" w:color="auto"/>
        <w:right w:val="none" w:sz="0" w:space="0" w:color="auto"/>
      </w:divBdr>
    </w:div>
    <w:div w:id="1892182541">
      <w:bodyDiv w:val="1"/>
      <w:marLeft w:val="0"/>
      <w:marRight w:val="0"/>
      <w:marTop w:val="0"/>
      <w:marBottom w:val="0"/>
      <w:divBdr>
        <w:top w:val="none" w:sz="0" w:space="0" w:color="auto"/>
        <w:left w:val="none" w:sz="0" w:space="0" w:color="auto"/>
        <w:bottom w:val="none" w:sz="0" w:space="0" w:color="auto"/>
        <w:right w:val="none" w:sz="0" w:space="0" w:color="auto"/>
      </w:divBdr>
    </w:div>
    <w:div w:id="1975136689">
      <w:bodyDiv w:val="1"/>
      <w:marLeft w:val="0"/>
      <w:marRight w:val="0"/>
      <w:marTop w:val="0"/>
      <w:marBottom w:val="0"/>
      <w:divBdr>
        <w:top w:val="none" w:sz="0" w:space="0" w:color="auto"/>
        <w:left w:val="none" w:sz="0" w:space="0" w:color="auto"/>
        <w:bottom w:val="none" w:sz="0" w:space="0" w:color="auto"/>
        <w:right w:val="none" w:sz="0" w:space="0" w:color="auto"/>
      </w:divBdr>
    </w:div>
    <w:div w:id="201510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arch.library.stonybrook.edu/permalink/01SUNY_STB/1ff40p4/cdi_gale_infotracacademiconefile_A509016207" TargetMode="External"/><Relationship Id="rId18" Type="http://schemas.openxmlformats.org/officeDocument/2006/relationships/hyperlink" Target="https://search.library.stonybrook.edu/permalink/01SUNY_STB/1anfgvq/cdi_proquest_journals_2736067707" TargetMode="External"/><Relationship Id="rId26" Type="http://schemas.openxmlformats.org/officeDocument/2006/relationships/hyperlink" Target="https://doi.org/10.1097/01.nep.0000000000001314" TargetMode="External"/><Relationship Id="rId39" Type="http://schemas.openxmlformats.org/officeDocument/2006/relationships/header" Target="header2.xml"/><Relationship Id="rId21" Type="http://schemas.openxmlformats.org/officeDocument/2006/relationships/hyperlink" Target="https://search.library.stonybrook.edu/permalink/01SUNY_STB/1anfgvq/cdi_crossref_primary_10_1002_jgc4_1539" TargetMode="External"/><Relationship Id="rId34" Type="http://schemas.openxmlformats.org/officeDocument/2006/relationships/hyperlink" Target="https://www.stonybrook.edu/research-compliance/Human-Subjects/sops" TargetMode="External"/><Relationship Id="rId42" Type="http://schemas.microsoft.com/office/2011/relationships/people" Target="people.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s://search.library.stonybrook.edu/permalink/01SUNY_STB/1anfgvq/cdi_proquest_journals_2034046153" TargetMode="External"/><Relationship Id="rId20" Type="http://schemas.openxmlformats.org/officeDocument/2006/relationships/hyperlink" Target="https://search.library.stonybrook.edu/permalink/01SUNY_STB/1anfgvq/cdi_crossref_primary_10_1080_07448481_2020_1841207" TargetMode="External"/><Relationship Id="rId29" Type="http://schemas.openxmlformats.org/officeDocument/2006/relationships/hyperlink" Target="https://doi.org/10.1080/07448481.2020.1865983"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doi.org/10.1080/07448481.2020.1841207" TargetMode="External"/><Relationship Id="rId32" Type="http://schemas.openxmlformats.org/officeDocument/2006/relationships/hyperlink" Target="https://www.stonybrook.edu/research-compliance/Human-Subjects/sops"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s://search.library.stonybrook.edu/permalink/01SUNY_STB/1anfgvq/cdi_proquest_miscellaneous_3088563652" TargetMode="External"/><Relationship Id="rId23" Type="http://schemas.openxmlformats.org/officeDocument/2006/relationships/hyperlink" Target="https://doi.org/10.1002/jgc4.1539" TargetMode="External"/><Relationship Id="rId28" Type="http://schemas.openxmlformats.org/officeDocument/2006/relationships/hyperlink" Target="https://doi.org/10.1111/wvn.12250" TargetMode="External"/><Relationship Id="rId36" Type="http://schemas.openxmlformats.org/officeDocument/2006/relationships/hyperlink" Target="https://www.stonybrook.edu/research-compliance/Human-Subjects/sops" TargetMode="External"/><Relationship Id="rId10" Type="http://schemas.openxmlformats.org/officeDocument/2006/relationships/webSettings" Target="webSettings.xml"/><Relationship Id="rId19" Type="http://schemas.openxmlformats.org/officeDocument/2006/relationships/hyperlink" Target="https://search.library.stonybrook.edu/permalink/01SUNY_STB/1anfgvq/cdi_proquest_journals_2162378803" TargetMode="External"/><Relationship Id="rId31" Type="http://schemas.openxmlformats.org/officeDocument/2006/relationships/hyperlink" Target="https://www.stonybrook.edu/research-compliance/Human-Subjects/sops"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search.library.stonybrook.edu/permalink/01SUNY_STB/1anfgvq/cdi_proquest_miscellaneous_3088563652" TargetMode="External"/><Relationship Id="rId22" Type="http://schemas.openxmlformats.org/officeDocument/2006/relationships/hyperlink" Target="https://doi.org/10.1044/2017_ajslp-16-0172" TargetMode="External"/><Relationship Id="rId27" Type="http://schemas.openxmlformats.org/officeDocument/2006/relationships/hyperlink" Target="https://doi.org/10.1080/15228835.2021.1904324" TargetMode="External"/><Relationship Id="rId30" Type="http://schemas.openxmlformats.org/officeDocument/2006/relationships/hyperlink" Target="https://doi.org/10.1037/str0000099" TargetMode="External"/><Relationship Id="rId35" Type="http://schemas.openxmlformats.org/officeDocument/2006/relationships/hyperlink" Target="https://www.stonybrook.edu/research-compliance/Human-Subjects/sops" TargetMode="External"/><Relationship Id="rId43" Type="http://schemas.openxmlformats.org/officeDocument/2006/relationships/glossaryDocument" Target="glossary/document.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search.library.stonybrook.edu/permalink/01SUNY_STB/1anfgvq/cdi_proquest_miscellaneous_1927834637" TargetMode="External"/><Relationship Id="rId25" Type="http://schemas.openxmlformats.org/officeDocument/2006/relationships/hyperlink" Target="https://doi.org/10.1016/j.nedt.2018.06.012" TargetMode="External"/><Relationship Id="rId33" Type="http://schemas.openxmlformats.org/officeDocument/2006/relationships/hyperlink" Target="https://www.stonybrook.edu/research-compliance/Human-Subjects/sops" TargetMode="External"/><Relationship Id="rId3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oneill\Desktop\FINAL%20Protocol%20Template%20for%20Investigator-Initiated%20Studies%205.1.17%20%20judy%20changes%20after%20MO%20and%20BB%20(2)%20AND%20NOW%20A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4310E39722E4F579720173CB674FC28"/>
        <w:category>
          <w:name w:val="General"/>
          <w:gallery w:val="placeholder"/>
        </w:category>
        <w:types>
          <w:type w:val="bbPlcHdr"/>
        </w:types>
        <w:behaviors>
          <w:behavior w:val="content"/>
        </w:behaviors>
        <w:guid w:val="{B71B8557-7C04-4B6C-8A0C-A738BF125C52}"/>
      </w:docPartPr>
      <w:docPartBody>
        <w:p w:rsidR="00F62358" w:rsidRDefault="003A4F91" w:rsidP="003A4F91">
          <w:pPr>
            <w:pStyle w:val="04310E39722E4F579720173CB674FC28"/>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NFPLJ+TimesNewRoman">
    <w:altName w:val="Cambria"/>
    <w:panose1 w:val="020B0604020202020204"/>
    <w:charset w:val="00"/>
    <w:family w:val="roman"/>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F91"/>
    <w:rsid w:val="000F48B8"/>
    <w:rsid w:val="00144F30"/>
    <w:rsid w:val="001A76D2"/>
    <w:rsid w:val="00220908"/>
    <w:rsid w:val="00293BDB"/>
    <w:rsid w:val="002D6D66"/>
    <w:rsid w:val="002E2A7B"/>
    <w:rsid w:val="003A4F91"/>
    <w:rsid w:val="004912A6"/>
    <w:rsid w:val="004A3130"/>
    <w:rsid w:val="004B2BB9"/>
    <w:rsid w:val="005853A3"/>
    <w:rsid w:val="00620D1B"/>
    <w:rsid w:val="00625853"/>
    <w:rsid w:val="00645E72"/>
    <w:rsid w:val="00760636"/>
    <w:rsid w:val="007E47A5"/>
    <w:rsid w:val="008009C4"/>
    <w:rsid w:val="00802783"/>
    <w:rsid w:val="00A25DD9"/>
    <w:rsid w:val="00AC436C"/>
    <w:rsid w:val="00C0023E"/>
    <w:rsid w:val="00C63AA2"/>
    <w:rsid w:val="00CD7404"/>
    <w:rsid w:val="00DC77DD"/>
    <w:rsid w:val="00E262FE"/>
    <w:rsid w:val="00E57F39"/>
    <w:rsid w:val="00E677BA"/>
    <w:rsid w:val="00F32D30"/>
    <w:rsid w:val="00F62358"/>
    <w:rsid w:val="00FD5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310E39722E4F579720173CB674FC28">
    <w:name w:val="04310E39722E4F579720173CB674FC28"/>
    <w:rsid w:val="003A4F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CDDE5DBF5327342BD7470BD7728D8DB" ma:contentTypeVersion="3" ma:contentTypeDescription="Create a new document." ma:contentTypeScope="" ma:versionID="296b4a60a7d0d3a5a0e0fac39f60655c">
  <xsd:schema xmlns:xsd="http://www.w3.org/2001/XMLSchema" xmlns:xs="http://www.w3.org/2001/XMLSchema" xmlns:p="http://schemas.microsoft.com/office/2006/metadata/properties" xmlns:ns1="http://schemas.microsoft.com/sharepoint/v3" xmlns:ns2="e497b1db-a13e-4ee7-9197-b96be736c43f" targetNamespace="http://schemas.microsoft.com/office/2006/metadata/properties" ma:root="true" ma:fieldsID="9d2211e50f677019423fcc30ebf668d9" ns1:_="" ns2:_="">
    <xsd:import namespace="http://schemas.microsoft.com/sharepoint/v3"/>
    <xsd:import namespace="e497b1db-a13e-4ee7-9197-b96be736c43f"/>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 ma:hidden="true" ma:internalName="PublishingStartDate">
      <xsd:simpleType>
        <xsd:restriction base="dms:Unknown"/>
      </xsd:simpleType>
    </xsd:element>
    <xsd:element name="PublishingExpirationDate" ma:index="12"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497b1db-a13e-4ee7-9197-b96be736c43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823CFC9-7FF2-4B5B-B28D-3FF6032B2969}">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5D3503C7-38EB-4C17-B6E1-5B470E0FF737}">
  <ds:schemaRefs>
    <ds:schemaRef ds:uri="http://schemas.microsoft.com/office/2006/metadata/longProperties"/>
  </ds:schemaRefs>
</ds:datastoreItem>
</file>

<file path=customXml/itemProps3.xml><?xml version="1.0" encoding="utf-8"?>
<ds:datastoreItem xmlns:ds="http://schemas.openxmlformats.org/officeDocument/2006/customXml" ds:itemID="{2288A79E-447B-4CD6-86CC-381267EF2D72}">
  <ds:schemaRefs>
    <ds:schemaRef ds:uri="http://schemas.microsoft.com/sharepoint/v3/contenttype/forms"/>
  </ds:schemaRefs>
</ds:datastoreItem>
</file>

<file path=customXml/itemProps4.xml><?xml version="1.0" encoding="utf-8"?>
<ds:datastoreItem xmlns:ds="http://schemas.openxmlformats.org/officeDocument/2006/customXml" ds:itemID="{7C6D5148-866C-4C8A-99A9-9B9F8A6F0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497b1db-a13e-4ee7-9197-b96be736c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BF3FAE5-4121-4B89-A18E-D14497C59B07}">
  <ds:schemaRefs>
    <ds:schemaRef ds:uri="http://schemas.openxmlformats.org/officeDocument/2006/bibliography"/>
  </ds:schemaRefs>
</ds:datastoreItem>
</file>

<file path=customXml/itemProps6.xml><?xml version="1.0" encoding="utf-8"?>
<ds:datastoreItem xmlns:ds="http://schemas.openxmlformats.org/officeDocument/2006/customXml" ds:itemID="{7B83960B-16AA-4203-AD8E-AB6C100B9FB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C:\Users\maryoneill\Desktop\FINAL Protocol Template for Investigator-Initiated Studies 5.1.17  judy changes after MO and BB (2) AND NOW AS.dotm</Template>
  <TotalTime>0</TotalTime>
  <Pages>24</Pages>
  <Words>8567</Words>
  <Characters>48838</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RP-503 - TEMPLATE PROTOCOL</vt:lpstr>
    </vt:vector>
  </TitlesOfParts>
  <Manager>Stuart Horowitz, PhD, MBA, CHRC</Manager>
  <Company>Huron Consulting Group, Inc.</Company>
  <LinksUpToDate>false</LinksUpToDate>
  <CharactersWithSpaces>57291</CharactersWithSpaces>
  <SharedDoc>false</SharedDoc>
  <HLinks>
    <vt:vector size="180" baseType="variant">
      <vt:variant>
        <vt:i4>1376317</vt:i4>
      </vt:variant>
      <vt:variant>
        <vt:i4>176</vt:i4>
      </vt:variant>
      <vt:variant>
        <vt:i4>0</vt:i4>
      </vt:variant>
      <vt:variant>
        <vt:i4>5</vt:i4>
      </vt:variant>
      <vt:variant>
        <vt:lpwstr/>
      </vt:variant>
      <vt:variant>
        <vt:lpwstr>_Toc367412825</vt:lpwstr>
      </vt:variant>
      <vt:variant>
        <vt:i4>1376317</vt:i4>
      </vt:variant>
      <vt:variant>
        <vt:i4>170</vt:i4>
      </vt:variant>
      <vt:variant>
        <vt:i4>0</vt:i4>
      </vt:variant>
      <vt:variant>
        <vt:i4>5</vt:i4>
      </vt:variant>
      <vt:variant>
        <vt:lpwstr/>
      </vt:variant>
      <vt:variant>
        <vt:lpwstr>_Toc367412824</vt:lpwstr>
      </vt:variant>
      <vt:variant>
        <vt:i4>1376317</vt:i4>
      </vt:variant>
      <vt:variant>
        <vt:i4>164</vt:i4>
      </vt:variant>
      <vt:variant>
        <vt:i4>0</vt:i4>
      </vt:variant>
      <vt:variant>
        <vt:i4>5</vt:i4>
      </vt:variant>
      <vt:variant>
        <vt:lpwstr/>
      </vt:variant>
      <vt:variant>
        <vt:lpwstr>_Toc367412823</vt:lpwstr>
      </vt:variant>
      <vt:variant>
        <vt:i4>1376317</vt:i4>
      </vt:variant>
      <vt:variant>
        <vt:i4>158</vt:i4>
      </vt:variant>
      <vt:variant>
        <vt:i4>0</vt:i4>
      </vt:variant>
      <vt:variant>
        <vt:i4>5</vt:i4>
      </vt:variant>
      <vt:variant>
        <vt:lpwstr/>
      </vt:variant>
      <vt:variant>
        <vt:lpwstr>_Toc367412822</vt:lpwstr>
      </vt:variant>
      <vt:variant>
        <vt:i4>1376317</vt:i4>
      </vt:variant>
      <vt:variant>
        <vt:i4>152</vt:i4>
      </vt:variant>
      <vt:variant>
        <vt:i4>0</vt:i4>
      </vt:variant>
      <vt:variant>
        <vt:i4>5</vt:i4>
      </vt:variant>
      <vt:variant>
        <vt:lpwstr/>
      </vt:variant>
      <vt:variant>
        <vt:lpwstr>_Toc367412821</vt:lpwstr>
      </vt:variant>
      <vt:variant>
        <vt:i4>1376317</vt:i4>
      </vt:variant>
      <vt:variant>
        <vt:i4>146</vt:i4>
      </vt:variant>
      <vt:variant>
        <vt:i4>0</vt:i4>
      </vt:variant>
      <vt:variant>
        <vt:i4>5</vt:i4>
      </vt:variant>
      <vt:variant>
        <vt:lpwstr/>
      </vt:variant>
      <vt:variant>
        <vt:lpwstr>_Toc367412820</vt:lpwstr>
      </vt:variant>
      <vt:variant>
        <vt:i4>1441853</vt:i4>
      </vt:variant>
      <vt:variant>
        <vt:i4>140</vt:i4>
      </vt:variant>
      <vt:variant>
        <vt:i4>0</vt:i4>
      </vt:variant>
      <vt:variant>
        <vt:i4>5</vt:i4>
      </vt:variant>
      <vt:variant>
        <vt:lpwstr/>
      </vt:variant>
      <vt:variant>
        <vt:lpwstr>_Toc367412819</vt:lpwstr>
      </vt:variant>
      <vt:variant>
        <vt:i4>1441853</vt:i4>
      </vt:variant>
      <vt:variant>
        <vt:i4>134</vt:i4>
      </vt:variant>
      <vt:variant>
        <vt:i4>0</vt:i4>
      </vt:variant>
      <vt:variant>
        <vt:i4>5</vt:i4>
      </vt:variant>
      <vt:variant>
        <vt:lpwstr/>
      </vt:variant>
      <vt:variant>
        <vt:lpwstr>_Toc367412818</vt:lpwstr>
      </vt:variant>
      <vt:variant>
        <vt:i4>1441853</vt:i4>
      </vt:variant>
      <vt:variant>
        <vt:i4>128</vt:i4>
      </vt:variant>
      <vt:variant>
        <vt:i4>0</vt:i4>
      </vt:variant>
      <vt:variant>
        <vt:i4>5</vt:i4>
      </vt:variant>
      <vt:variant>
        <vt:lpwstr/>
      </vt:variant>
      <vt:variant>
        <vt:lpwstr>_Toc367412817</vt:lpwstr>
      </vt:variant>
      <vt:variant>
        <vt:i4>1441853</vt:i4>
      </vt:variant>
      <vt:variant>
        <vt:i4>122</vt:i4>
      </vt:variant>
      <vt:variant>
        <vt:i4>0</vt:i4>
      </vt:variant>
      <vt:variant>
        <vt:i4>5</vt:i4>
      </vt:variant>
      <vt:variant>
        <vt:lpwstr/>
      </vt:variant>
      <vt:variant>
        <vt:lpwstr>_Toc367412816</vt:lpwstr>
      </vt:variant>
      <vt:variant>
        <vt:i4>1441853</vt:i4>
      </vt:variant>
      <vt:variant>
        <vt:i4>116</vt:i4>
      </vt:variant>
      <vt:variant>
        <vt:i4>0</vt:i4>
      </vt:variant>
      <vt:variant>
        <vt:i4>5</vt:i4>
      </vt:variant>
      <vt:variant>
        <vt:lpwstr/>
      </vt:variant>
      <vt:variant>
        <vt:lpwstr>_Toc367412815</vt:lpwstr>
      </vt:variant>
      <vt:variant>
        <vt:i4>1441853</vt:i4>
      </vt:variant>
      <vt:variant>
        <vt:i4>110</vt:i4>
      </vt:variant>
      <vt:variant>
        <vt:i4>0</vt:i4>
      </vt:variant>
      <vt:variant>
        <vt:i4>5</vt:i4>
      </vt:variant>
      <vt:variant>
        <vt:lpwstr/>
      </vt:variant>
      <vt:variant>
        <vt:lpwstr>_Toc367412814</vt:lpwstr>
      </vt:variant>
      <vt:variant>
        <vt:i4>1441853</vt:i4>
      </vt:variant>
      <vt:variant>
        <vt:i4>104</vt:i4>
      </vt:variant>
      <vt:variant>
        <vt:i4>0</vt:i4>
      </vt:variant>
      <vt:variant>
        <vt:i4>5</vt:i4>
      </vt:variant>
      <vt:variant>
        <vt:lpwstr/>
      </vt:variant>
      <vt:variant>
        <vt:lpwstr>_Toc367412813</vt:lpwstr>
      </vt:variant>
      <vt:variant>
        <vt:i4>1441853</vt:i4>
      </vt:variant>
      <vt:variant>
        <vt:i4>98</vt:i4>
      </vt:variant>
      <vt:variant>
        <vt:i4>0</vt:i4>
      </vt:variant>
      <vt:variant>
        <vt:i4>5</vt:i4>
      </vt:variant>
      <vt:variant>
        <vt:lpwstr/>
      </vt:variant>
      <vt:variant>
        <vt:lpwstr>_Toc367412812</vt:lpwstr>
      </vt:variant>
      <vt:variant>
        <vt:i4>1441853</vt:i4>
      </vt:variant>
      <vt:variant>
        <vt:i4>92</vt:i4>
      </vt:variant>
      <vt:variant>
        <vt:i4>0</vt:i4>
      </vt:variant>
      <vt:variant>
        <vt:i4>5</vt:i4>
      </vt:variant>
      <vt:variant>
        <vt:lpwstr/>
      </vt:variant>
      <vt:variant>
        <vt:lpwstr>_Toc367412811</vt:lpwstr>
      </vt:variant>
      <vt:variant>
        <vt:i4>1441853</vt:i4>
      </vt:variant>
      <vt:variant>
        <vt:i4>86</vt:i4>
      </vt:variant>
      <vt:variant>
        <vt:i4>0</vt:i4>
      </vt:variant>
      <vt:variant>
        <vt:i4>5</vt:i4>
      </vt:variant>
      <vt:variant>
        <vt:lpwstr/>
      </vt:variant>
      <vt:variant>
        <vt:lpwstr>_Toc367412810</vt:lpwstr>
      </vt:variant>
      <vt:variant>
        <vt:i4>1507389</vt:i4>
      </vt:variant>
      <vt:variant>
        <vt:i4>80</vt:i4>
      </vt:variant>
      <vt:variant>
        <vt:i4>0</vt:i4>
      </vt:variant>
      <vt:variant>
        <vt:i4>5</vt:i4>
      </vt:variant>
      <vt:variant>
        <vt:lpwstr/>
      </vt:variant>
      <vt:variant>
        <vt:lpwstr>_Toc367412809</vt:lpwstr>
      </vt:variant>
      <vt:variant>
        <vt:i4>1507389</vt:i4>
      </vt:variant>
      <vt:variant>
        <vt:i4>74</vt:i4>
      </vt:variant>
      <vt:variant>
        <vt:i4>0</vt:i4>
      </vt:variant>
      <vt:variant>
        <vt:i4>5</vt:i4>
      </vt:variant>
      <vt:variant>
        <vt:lpwstr/>
      </vt:variant>
      <vt:variant>
        <vt:lpwstr>_Toc367412808</vt:lpwstr>
      </vt:variant>
      <vt:variant>
        <vt:i4>1507389</vt:i4>
      </vt:variant>
      <vt:variant>
        <vt:i4>68</vt:i4>
      </vt:variant>
      <vt:variant>
        <vt:i4>0</vt:i4>
      </vt:variant>
      <vt:variant>
        <vt:i4>5</vt:i4>
      </vt:variant>
      <vt:variant>
        <vt:lpwstr/>
      </vt:variant>
      <vt:variant>
        <vt:lpwstr>_Toc367412807</vt:lpwstr>
      </vt:variant>
      <vt:variant>
        <vt:i4>1507389</vt:i4>
      </vt:variant>
      <vt:variant>
        <vt:i4>62</vt:i4>
      </vt:variant>
      <vt:variant>
        <vt:i4>0</vt:i4>
      </vt:variant>
      <vt:variant>
        <vt:i4>5</vt:i4>
      </vt:variant>
      <vt:variant>
        <vt:lpwstr/>
      </vt:variant>
      <vt:variant>
        <vt:lpwstr>_Toc367412806</vt:lpwstr>
      </vt:variant>
      <vt:variant>
        <vt:i4>1507389</vt:i4>
      </vt:variant>
      <vt:variant>
        <vt:i4>56</vt:i4>
      </vt:variant>
      <vt:variant>
        <vt:i4>0</vt:i4>
      </vt:variant>
      <vt:variant>
        <vt:i4>5</vt:i4>
      </vt:variant>
      <vt:variant>
        <vt:lpwstr/>
      </vt:variant>
      <vt:variant>
        <vt:lpwstr>_Toc367412805</vt:lpwstr>
      </vt:variant>
      <vt:variant>
        <vt:i4>1507389</vt:i4>
      </vt:variant>
      <vt:variant>
        <vt:i4>50</vt:i4>
      </vt:variant>
      <vt:variant>
        <vt:i4>0</vt:i4>
      </vt:variant>
      <vt:variant>
        <vt:i4>5</vt:i4>
      </vt:variant>
      <vt:variant>
        <vt:lpwstr/>
      </vt:variant>
      <vt:variant>
        <vt:lpwstr>_Toc367412804</vt:lpwstr>
      </vt:variant>
      <vt:variant>
        <vt:i4>1507389</vt:i4>
      </vt:variant>
      <vt:variant>
        <vt:i4>44</vt:i4>
      </vt:variant>
      <vt:variant>
        <vt:i4>0</vt:i4>
      </vt:variant>
      <vt:variant>
        <vt:i4>5</vt:i4>
      </vt:variant>
      <vt:variant>
        <vt:lpwstr/>
      </vt:variant>
      <vt:variant>
        <vt:lpwstr>_Toc367412803</vt:lpwstr>
      </vt:variant>
      <vt:variant>
        <vt:i4>1507389</vt:i4>
      </vt:variant>
      <vt:variant>
        <vt:i4>38</vt:i4>
      </vt:variant>
      <vt:variant>
        <vt:i4>0</vt:i4>
      </vt:variant>
      <vt:variant>
        <vt:i4>5</vt:i4>
      </vt:variant>
      <vt:variant>
        <vt:lpwstr/>
      </vt:variant>
      <vt:variant>
        <vt:lpwstr>_Toc367412802</vt:lpwstr>
      </vt:variant>
      <vt:variant>
        <vt:i4>1507389</vt:i4>
      </vt:variant>
      <vt:variant>
        <vt:i4>32</vt:i4>
      </vt:variant>
      <vt:variant>
        <vt:i4>0</vt:i4>
      </vt:variant>
      <vt:variant>
        <vt:i4>5</vt:i4>
      </vt:variant>
      <vt:variant>
        <vt:lpwstr/>
      </vt:variant>
      <vt:variant>
        <vt:lpwstr>_Toc367412801</vt:lpwstr>
      </vt:variant>
      <vt:variant>
        <vt:i4>1507389</vt:i4>
      </vt:variant>
      <vt:variant>
        <vt:i4>26</vt:i4>
      </vt:variant>
      <vt:variant>
        <vt:i4>0</vt:i4>
      </vt:variant>
      <vt:variant>
        <vt:i4>5</vt:i4>
      </vt:variant>
      <vt:variant>
        <vt:lpwstr/>
      </vt:variant>
      <vt:variant>
        <vt:lpwstr>_Toc367412800</vt:lpwstr>
      </vt:variant>
      <vt:variant>
        <vt:i4>1966130</vt:i4>
      </vt:variant>
      <vt:variant>
        <vt:i4>20</vt:i4>
      </vt:variant>
      <vt:variant>
        <vt:i4>0</vt:i4>
      </vt:variant>
      <vt:variant>
        <vt:i4>5</vt:i4>
      </vt:variant>
      <vt:variant>
        <vt:lpwstr/>
      </vt:variant>
      <vt:variant>
        <vt:lpwstr>_Toc367412799</vt:lpwstr>
      </vt:variant>
      <vt:variant>
        <vt:i4>1966130</vt:i4>
      </vt:variant>
      <vt:variant>
        <vt:i4>14</vt:i4>
      </vt:variant>
      <vt:variant>
        <vt:i4>0</vt:i4>
      </vt:variant>
      <vt:variant>
        <vt:i4>5</vt:i4>
      </vt:variant>
      <vt:variant>
        <vt:lpwstr/>
      </vt:variant>
      <vt:variant>
        <vt:lpwstr>_Toc367412798</vt:lpwstr>
      </vt:variant>
      <vt:variant>
        <vt:i4>1966130</vt:i4>
      </vt:variant>
      <vt:variant>
        <vt:i4>8</vt:i4>
      </vt:variant>
      <vt:variant>
        <vt:i4>0</vt:i4>
      </vt:variant>
      <vt:variant>
        <vt:i4>5</vt:i4>
      </vt:variant>
      <vt:variant>
        <vt:lpwstr/>
      </vt:variant>
      <vt:variant>
        <vt:lpwstr>_Toc367412797</vt:lpwstr>
      </vt:variant>
      <vt:variant>
        <vt:i4>1966130</vt:i4>
      </vt:variant>
      <vt:variant>
        <vt:i4>2</vt:i4>
      </vt:variant>
      <vt:variant>
        <vt:i4>0</vt:i4>
      </vt:variant>
      <vt:variant>
        <vt:i4>5</vt:i4>
      </vt:variant>
      <vt:variant>
        <vt:lpwstr/>
      </vt:variant>
      <vt:variant>
        <vt:lpwstr>_Toc367412796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RP-503 - TEMPLATE PROTOCOL</dc:title>
  <dc:subject>Huron HRPP ToolKit</dc:subject>
  <dc:creator>Mary O'Neill</dc:creator>
  <cp:keywords>Huron, HRPP, SOP</cp:keywords>
  <dc:description/>
  <cp:lastModifiedBy>Angela Zhang</cp:lastModifiedBy>
  <cp:revision>2</cp:revision>
  <cp:lastPrinted>2022-01-12T21:24:00Z</cp:lastPrinted>
  <dcterms:created xsi:type="dcterms:W3CDTF">2024-12-04T00:36:00Z</dcterms:created>
  <dcterms:modified xsi:type="dcterms:W3CDTF">2024-12-04T00:36:00Z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ZZ3N2KNH64PS-1493-287</vt:lpwstr>
  </property>
  <property fmtid="{D5CDD505-2E9C-101B-9397-08002B2CF9AE}" pid="3" name="_dlc_DocIdItemGuid">
    <vt:lpwstr>4fdc2762-ae2c-465c-9680-68fd68ba06f0</vt:lpwstr>
  </property>
  <property fmtid="{D5CDD505-2E9C-101B-9397-08002B2CF9AE}" pid="4" name="_dlc_DocIdUrl">
    <vt:lpwstr>https://omega.huronconsultinggroup.com/hec/hels/meth/lsas/hrpp/_layouts/DocIdRedir.aspx?ID=ZZ3N2KNH64PS-1493-287, ZZ3N2KNH64PS-1493-287</vt:lpwstr>
  </property>
</Properties>
</file>